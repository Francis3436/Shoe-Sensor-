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4D9E" w14:textId="624E8E16" w:rsidR="009303D9" w:rsidRDefault="00964294">
      <w:pPr>
        <w:pStyle w:val="papertitle"/>
      </w:pPr>
      <w:del w:id="0" w:author="Hongrui Jiang" w:date="2022-06-11T19:16:00Z">
        <w:r w:rsidRPr="00964294" w:rsidDel="001510CE">
          <w:rPr>
            <w:i/>
            <w:iCs/>
          </w:rPr>
          <w:delText xml:space="preserve">Spatial </w:delText>
        </w:r>
      </w:del>
      <w:r w:rsidRPr="00964294">
        <w:rPr>
          <w:i/>
          <w:iCs/>
        </w:rPr>
        <w:t xml:space="preserve">Gait Monitoring Using </w:t>
      </w:r>
      <w:del w:id="1" w:author="Hongrui Jiang" w:date="2022-06-11T19:17:00Z">
        <w:r w:rsidRPr="00964294" w:rsidDel="001510CE">
          <w:rPr>
            <w:i/>
            <w:iCs/>
          </w:rPr>
          <w:delText>On-Ankle</w:delText>
        </w:r>
      </w:del>
      <w:ins w:id="2" w:author="Hongrui Jiang" w:date="2022-06-11T19:17:00Z">
        <w:r w:rsidR="001510CE">
          <w:rPr>
            <w:i/>
            <w:iCs/>
          </w:rPr>
          <w:t xml:space="preserve">An Ankle-Worn </w:t>
        </w:r>
      </w:ins>
      <w:del w:id="3" w:author="Hongrui Jiang" w:date="2022-06-11T19:17:00Z">
        <w:r w:rsidRPr="00964294" w:rsidDel="001510CE">
          <w:rPr>
            <w:i/>
            <w:iCs/>
          </w:rPr>
          <w:delText xml:space="preserve"> </w:delText>
        </w:r>
      </w:del>
      <w:r w:rsidRPr="00964294">
        <w:rPr>
          <w:i/>
          <w:iCs/>
        </w:rPr>
        <w:t>Stereo Camera System</w:t>
      </w:r>
    </w:p>
    <w:p w14:paraId="1D955C0B" w14:textId="0F11BBA0" w:rsidR="009303D9" w:rsidRDefault="00325BCA" w:rsidP="00CF7C20">
      <w:pPr>
        <w:pStyle w:val="Author"/>
        <w:spacing w:before="120" w:after="120"/>
      </w:pPr>
      <w:r>
        <w:t>Authors</w:t>
      </w:r>
      <w:r w:rsidR="00CD1FC0">
        <w:t>’</w:t>
      </w:r>
      <w:r>
        <w:t xml:space="preserve"> </w:t>
      </w:r>
      <w:commentRangeStart w:id="4"/>
      <w:r>
        <w:t>Name</w:t>
      </w:r>
      <w:r w:rsidR="00CD1FC0">
        <w:t>s</w:t>
      </w:r>
      <w:commentRangeEnd w:id="4"/>
      <w:r w:rsidR="003B1439">
        <w:rPr>
          <w:rStyle w:val="CommentReference"/>
          <w:noProof w:val="0"/>
        </w:rPr>
        <w:commentReference w:id="4"/>
      </w:r>
    </w:p>
    <w:p w14:paraId="05F8DFDA" w14:textId="77777777" w:rsidR="009303D9" w:rsidRPr="005B520E" w:rsidRDefault="009303D9" w:rsidP="00546E9B">
      <w:pPr>
        <w:pStyle w:val="Affiliation"/>
        <w:spacing w:after="60"/>
      </w:pPr>
      <w:r w:rsidRPr="005B520E">
        <w:t xml:space="preserve">line 1 (of </w:t>
      </w:r>
      <w:r w:rsidRPr="005B520E">
        <w:rPr>
          <w:i/>
          <w:iCs/>
        </w:rPr>
        <w:t>Affiliation</w:t>
      </w:r>
      <w:r w:rsidR="00325BCA">
        <w:rPr>
          <w:i/>
          <w:iCs/>
        </w:rPr>
        <w:t xml:space="preserve"> 1</w:t>
      </w:r>
      <w:r w:rsidRPr="005B520E">
        <w:t xml:space="preserve">): </w:t>
      </w:r>
      <w:r w:rsidR="00FC5EA4">
        <w:t>D</w:t>
      </w:r>
      <w:r w:rsidRPr="005B520E">
        <w:t>ept.</w:t>
      </w:r>
      <w:r w:rsidR="00FC5EA4">
        <w:t>,</w:t>
      </w:r>
      <w:r w:rsidRPr="005B520E">
        <w:t xml:space="preserve"> </w:t>
      </w:r>
      <w:r w:rsidR="00FC5EA4">
        <w:t>O</w:t>
      </w:r>
      <w:r w:rsidRPr="005B520E">
        <w:t>rganization</w:t>
      </w:r>
      <w:r w:rsidR="00325BCA">
        <w:t>,</w:t>
      </w:r>
      <w:r w:rsidR="00325BCA" w:rsidRPr="00325BCA">
        <w:t xml:space="preserve"> </w:t>
      </w:r>
      <w:r w:rsidR="00325BCA" w:rsidRPr="005B520E">
        <w:t>City, Country</w:t>
      </w:r>
    </w:p>
    <w:p w14:paraId="37B0571B" w14:textId="77777777" w:rsidR="009303D9" w:rsidRPr="005B520E" w:rsidRDefault="009303D9" w:rsidP="00546E9B">
      <w:pPr>
        <w:pStyle w:val="Affiliation"/>
        <w:spacing w:after="60"/>
      </w:pPr>
      <w:r w:rsidRPr="005B520E">
        <w:t xml:space="preserve">line 2: </w:t>
      </w:r>
      <w:r w:rsidR="00325BCA" w:rsidRPr="005B520E">
        <w:t xml:space="preserve">(of </w:t>
      </w:r>
      <w:r w:rsidR="00325BCA" w:rsidRPr="005B520E">
        <w:rPr>
          <w:i/>
          <w:iCs/>
        </w:rPr>
        <w:t>Affiliation</w:t>
      </w:r>
      <w:r w:rsidR="00325BCA">
        <w:rPr>
          <w:i/>
          <w:iCs/>
        </w:rPr>
        <w:t xml:space="preserve"> 2</w:t>
      </w:r>
      <w:r w:rsidR="00325BCA" w:rsidRPr="005B520E">
        <w:t xml:space="preserve">): </w:t>
      </w:r>
      <w:r w:rsidR="00FC5EA4">
        <w:t>D</w:t>
      </w:r>
      <w:r w:rsidR="00325BCA" w:rsidRPr="005B520E">
        <w:t>ept.</w:t>
      </w:r>
      <w:r w:rsidR="00FC5EA4">
        <w:t>,</w:t>
      </w:r>
      <w:r w:rsidR="00325BCA" w:rsidRPr="005B520E">
        <w:t xml:space="preserve"> </w:t>
      </w:r>
      <w:r w:rsidR="00FC5EA4">
        <w:t>O</w:t>
      </w:r>
      <w:r w:rsidR="00325BCA" w:rsidRPr="005B520E">
        <w:t>rganization</w:t>
      </w:r>
      <w:r w:rsidR="00325BCA">
        <w:t>,</w:t>
      </w:r>
      <w:r w:rsidR="00325BCA" w:rsidRPr="00325BCA">
        <w:t xml:space="preserve"> </w:t>
      </w:r>
      <w:r w:rsidR="00325BCA" w:rsidRPr="005B520E">
        <w:t>City, Country</w:t>
      </w:r>
    </w:p>
    <w:p w14:paraId="50538B83" w14:textId="5E1ABC52" w:rsidR="00E03260" w:rsidRDefault="00FC5EA4" w:rsidP="00546E9B">
      <w:pPr>
        <w:pStyle w:val="Affiliation"/>
        <w:spacing w:after="60"/>
      </w:pPr>
      <w:r>
        <w:t>E</w:t>
      </w:r>
      <w:r w:rsidR="009303D9" w:rsidRPr="005B520E">
        <w:t xml:space="preserve">-mail address </w:t>
      </w:r>
      <w:r>
        <w:t xml:space="preserve">of the corresponding </w:t>
      </w:r>
      <w:commentRangeStart w:id="5"/>
      <w:r>
        <w:t>author</w:t>
      </w:r>
      <w:commentRangeEnd w:id="5"/>
      <w:r w:rsidR="003B1439">
        <w:rPr>
          <w:rStyle w:val="CommentReference"/>
        </w:rPr>
        <w:commentReference w:id="5"/>
      </w:r>
    </w:p>
    <w:p w14:paraId="0B914D3E" w14:textId="1C1F1F9D" w:rsidR="00546E9B" w:rsidRDefault="00546E9B" w:rsidP="00546E9B">
      <w:pPr>
        <w:pStyle w:val="Affiliation"/>
        <w:spacing w:after="240"/>
      </w:pPr>
      <w:r w:rsidRPr="00546E9B">
        <w:t>ORCID</w:t>
      </w:r>
      <w:r>
        <w:t xml:space="preserve"> </w:t>
      </w:r>
      <w:r w:rsidR="0000595F">
        <w:t xml:space="preserve">number of the corresponding author </w:t>
      </w:r>
      <w:r>
        <w:t>(</w:t>
      </w:r>
      <w:r w:rsidRPr="00546E9B">
        <w:rPr>
          <w:i/>
        </w:rPr>
        <w:t>optional</w:t>
      </w:r>
      <w:r>
        <w:t>)</w:t>
      </w:r>
    </w:p>
    <w:p w14:paraId="13949A59" w14:textId="77777777" w:rsidR="00BF59CC" w:rsidRDefault="00BF59CC">
      <w:pPr>
        <w:pStyle w:val="Affiliation"/>
        <w:sectPr w:rsidR="00BF59CC" w:rsidSect="00BF59CC">
          <w:pgSz w:w="11909" w:h="16834" w:code="9"/>
          <w:pgMar w:top="1440" w:right="893" w:bottom="1440" w:left="893" w:header="720" w:footer="720" w:gutter="0"/>
          <w:cols w:space="720"/>
          <w:docGrid w:linePitch="360"/>
        </w:sectPr>
      </w:pPr>
    </w:p>
    <w:p w14:paraId="25684FCE" w14:textId="4049E4D0" w:rsidR="004D72B5" w:rsidRDefault="009303D9" w:rsidP="007744F1">
      <w:pPr>
        <w:pStyle w:val="Abstract"/>
        <w:ind w:firstLine="0"/>
        <w:rPr>
          <w:i/>
          <w:iCs/>
        </w:rPr>
      </w:pPr>
      <w:r>
        <w:rPr>
          <w:i/>
          <w:iCs/>
        </w:rPr>
        <w:t>Abstract</w:t>
      </w:r>
      <w:r>
        <w:t>—</w:t>
      </w:r>
      <w:r w:rsidR="00964294">
        <w:t>XXX</w:t>
      </w:r>
    </w:p>
    <w:p w14:paraId="2DCA5892" w14:textId="209E9D73" w:rsidR="009303D9" w:rsidRPr="004D72B5" w:rsidRDefault="004D72B5" w:rsidP="007744F1">
      <w:pPr>
        <w:pStyle w:val="Keywords"/>
      </w:pPr>
      <w:r w:rsidRPr="004D72B5">
        <w:t>Keywords—</w:t>
      </w:r>
      <w:r w:rsidR="003A1109" w:rsidRPr="003A1109">
        <w:t xml:space="preserve"> Gait Monitoring</w:t>
      </w:r>
      <w:r w:rsidR="009303D9" w:rsidRPr="004D72B5">
        <w:t xml:space="preserve">; </w:t>
      </w:r>
      <w:r w:rsidR="003A1109" w:rsidRPr="003A1109">
        <w:t>Sensor Application</w:t>
      </w:r>
      <w:r w:rsidR="009303D9" w:rsidRPr="004D72B5">
        <w:t xml:space="preserve">; </w:t>
      </w:r>
      <w:r w:rsidR="003A1109" w:rsidRPr="003A1109">
        <w:t>Computer Vision</w:t>
      </w:r>
      <w:r w:rsidR="009303D9" w:rsidRPr="004D72B5">
        <w:t>;</w:t>
      </w:r>
      <w:r w:rsidR="003A1109">
        <w:t xml:space="preserve"> </w:t>
      </w:r>
      <w:r w:rsidR="00B73FCF">
        <w:t xml:space="preserve">Stereo Camera; </w:t>
      </w:r>
      <w:r w:rsidR="003A1109" w:rsidRPr="003A1109">
        <w:t>Image Processing</w:t>
      </w:r>
      <w:r w:rsidR="009303D9" w:rsidRPr="004D72B5">
        <w:t xml:space="preserve">; </w:t>
      </w:r>
      <w:r w:rsidR="003A1109" w:rsidRPr="003A1109">
        <w:t>Feature Extraction</w:t>
      </w:r>
    </w:p>
    <w:p w14:paraId="46B49E7F" w14:textId="35EBE8D3" w:rsidR="009303D9" w:rsidRPr="00D632BE" w:rsidRDefault="009303D9" w:rsidP="007744F1">
      <w:pPr>
        <w:pStyle w:val="Heading1"/>
      </w:pPr>
      <w:r w:rsidRPr="00D632BE">
        <w:t xml:space="preserve">Introduction </w:t>
      </w:r>
    </w:p>
    <w:p w14:paraId="5F0C24C5" w14:textId="788E95AA" w:rsidR="00964294" w:rsidRDefault="00DF6FA5" w:rsidP="00403C83">
      <w:pPr>
        <w:pStyle w:val="BodyText"/>
        <w:spacing w:line="240" w:lineRule="auto"/>
        <w:rPr>
          <w:lang w:val="en-US"/>
        </w:rPr>
      </w:pPr>
      <w:ins w:id="6" w:author="JAYER A FERNANDES" w:date="2022-06-12T23:32:00Z">
        <w:r>
          <w:rPr>
            <w:lang w:val="en-US"/>
          </w:rPr>
          <w:t>Gait comprises of many sub</w:t>
        </w:r>
      </w:ins>
      <w:ins w:id="7" w:author="JAYER A FERNANDES" w:date="2022-06-12T23:33:00Z">
        <w:r>
          <w:rPr>
            <w:lang w:val="en-US"/>
          </w:rPr>
          <w:t xml:space="preserve"> phases and </w:t>
        </w:r>
      </w:ins>
      <w:ins w:id="8" w:author="JAYER A FERNANDES" w:date="2022-06-12T23:55:00Z">
        <w:r w:rsidR="00E75930">
          <w:rPr>
            <w:lang w:val="en-US"/>
          </w:rPr>
          <w:t>different</w:t>
        </w:r>
      </w:ins>
      <w:ins w:id="9" w:author="JAYER A FERNANDES" w:date="2022-06-12T23:33:00Z">
        <w:r>
          <w:rPr>
            <w:lang w:val="en-US"/>
          </w:rPr>
          <w:t xml:space="preserve"> parameters </w:t>
        </w:r>
      </w:ins>
      <w:ins w:id="10" w:author="JAYER A FERNANDES" w:date="2022-06-12T23:54:00Z">
        <w:r w:rsidR="00E75930" w:rsidRPr="00E8626B">
          <w:rPr>
            <w:strike/>
            <w:lang w:val="en-US"/>
            <w:rPrChange w:id="11" w:author="Francis Lu" w:date="2022-06-14T21:27:00Z">
              <w:rPr>
                <w:lang w:val="en-US"/>
              </w:rPr>
            </w:rPrChange>
          </w:rPr>
          <w:t xml:space="preserve">are </w:t>
        </w:r>
        <w:r w:rsidR="00E75930">
          <w:rPr>
            <w:lang w:val="en-US"/>
          </w:rPr>
          <w:t>used</w:t>
        </w:r>
      </w:ins>
      <w:ins w:id="12" w:author="JAYER A FERNANDES" w:date="2022-06-12T23:34:00Z">
        <w:r>
          <w:rPr>
            <w:lang w:val="en-US"/>
          </w:rPr>
          <w:t xml:space="preserve"> to accurately describe gait mechanics</w:t>
        </w:r>
      </w:ins>
      <w:ins w:id="13" w:author="JAYER A FERNANDES" w:date="2022-06-12T23:53:00Z">
        <w:r w:rsidR="00E75930">
          <w:rPr>
            <w:lang w:val="en-US"/>
          </w:rPr>
          <w:t xml:space="preserve"> </w:t>
        </w:r>
      </w:ins>
      <w:ins w:id="14" w:author="JAYER A FERNANDES" w:date="2022-06-12T23:55:00Z">
        <w:r w:rsidR="00E75930">
          <w:rPr>
            <w:lang w:val="en-US"/>
          </w:rPr>
          <w:t>a</w:t>
        </w:r>
      </w:ins>
      <w:ins w:id="15" w:author="JAYER A FERNANDES" w:date="2022-06-12T23:56:00Z">
        <w:r w:rsidR="00E75930">
          <w:rPr>
            <w:lang w:val="en-US"/>
          </w:rPr>
          <w:t>cross</w:t>
        </w:r>
      </w:ins>
      <w:ins w:id="16" w:author="JAYER A FERNANDES" w:date="2022-06-12T23:53:00Z">
        <w:r w:rsidR="00E75930">
          <w:rPr>
            <w:lang w:val="en-US"/>
          </w:rPr>
          <w:t xml:space="preserve"> th</w:t>
        </w:r>
      </w:ins>
      <w:ins w:id="17" w:author="JAYER A FERNANDES" w:date="2022-06-12T23:54:00Z">
        <w:r w:rsidR="00E75930">
          <w:rPr>
            <w:lang w:val="en-US"/>
          </w:rPr>
          <w:t>ese phases</w:t>
        </w:r>
      </w:ins>
      <w:ins w:id="18" w:author="JAYER A FERNANDES" w:date="2022-06-12T23:34:00Z">
        <w:r>
          <w:rPr>
            <w:lang w:val="en-US"/>
          </w:rPr>
          <w:t>.</w:t>
        </w:r>
      </w:ins>
      <w:ins w:id="19" w:author="JAYER A FERNANDES" w:date="2022-06-12T23:38:00Z">
        <w:r w:rsidR="00A05F8D">
          <w:rPr>
            <w:lang w:val="en-US"/>
          </w:rPr>
          <w:t xml:space="preserve"> </w:t>
        </w:r>
      </w:ins>
      <w:ins w:id="20" w:author="JAYER A FERNANDES" w:date="2022-06-13T00:02:00Z">
        <w:r w:rsidR="007F2970">
          <w:rPr>
            <w:lang w:val="en-US"/>
          </w:rPr>
          <w:t xml:space="preserve">The ability to </w:t>
        </w:r>
      </w:ins>
      <w:ins w:id="21" w:author="JAYER A FERNANDES" w:date="2022-06-13T13:30:00Z">
        <w:r w:rsidR="000F40F9">
          <w:rPr>
            <w:lang w:val="en-US"/>
          </w:rPr>
          <w:t xml:space="preserve">measure and </w:t>
        </w:r>
      </w:ins>
      <w:del w:id="22" w:author="JAYER A FERNANDES" w:date="2022-06-13T00:02:00Z">
        <w:r w:rsidR="00964294" w:rsidRPr="00964294" w:rsidDel="007F2970">
          <w:rPr>
            <w:lang w:val="en-US"/>
          </w:rPr>
          <w:delText xml:space="preserve">Gait </w:delText>
        </w:r>
      </w:del>
      <w:r w:rsidR="00964294" w:rsidRPr="00964294">
        <w:rPr>
          <w:lang w:val="en-US"/>
        </w:rPr>
        <w:t>monitor</w:t>
      </w:r>
      <w:ins w:id="23" w:author="JAYER A FERNANDES" w:date="2022-06-13T00:02:00Z">
        <w:r w:rsidR="007F2970">
          <w:rPr>
            <w:lang w:val="en-US"/>
          </w:rPr>
          <w:t xml:space="preserve"> </w:t>
        </w:r>
      </w:ins>
      <w:ins w:id="24" w:author="JAYER A FERNANDES" w:date="2022-06-13T13:34:00Z">
        <w:r w:rsidR="000F40F9">
          <w:rPr>
            <w:lang w:val="en-US"/>
          </w:rPr>
          <w:t xml:space="preserve">the </w:t>
        </w:r>
      </w:ins>
      <w:ins w:id="25" w:author="JAYER A FERNANDES" w:date="2022-06-13T13:30:00Z">
        <w:r w:rsidR="000F40F9">
          <w:rPr>
            <w:lang w:val="en-US"/>
          </w:rPr>
          <w:t xml:space="preserve">various </w:t>
        </w:r>
      </w:ins>
      <w:ins w:id="26" w:author="JAYER A FERNANDES" w:date="2022-06-13T00:02:00Z">
        <w:r w:rsidR="007F2970">
          <w:rPr>
            <w:lang w:val="en-US"/>
          </w:rPr>
          <w:t>gait parameters</w:t>
        </w:r>
      </w:ins>
      <w:ins w:id="27" w:author="JAYER A FERNANDES" w:date="2022-06-13T13:30:00Z">
        <w:r w:rsidR="000F40F9">
          <w:rPr>
            <w:lang w:val="en-US"/>
          </w:rPr>
          <w:t xml:space="preserve"> over the different phases</w:t>
        </w:r>
      </w:ins>
      <w:del w:id="28" w:author="JAYER A FERNANDES" w:date="2022-06-13T00:02:00Z">
        <w:r w:rsidR="00964294" w:rsidRPr="00964294" w:rsidDel="007F2970">
          <w:rPr>
            <w:lang w:val="en-US"/>
          </w:rPr>
          <w:delText>ing</w:delText>
        </w:r>
      </w:del>
      <w:r w:rsidR="00964294" w:rsidRPr="00964294">
        <w:rPr>
          <w:lang w:val="en-US"/>
        </w:rPr>
        <w:t xml:space="preserve"> </w:t>
      </w:r>
      <w:ins w:id="29" w:author="Hongrui Jiang" w:date="2022-06-11T19:31:00Z">
        <w:r w:rsidR="001B09B6">
          <w:rPr>
            <w:lang w:val="en-US"/>
          </w:rPr>
          <w:t xml:space="preserve">is an important clinical tool that </w:t>
        </w:r>
      </w:ins>
      <w:r w:rsidR="00964294" w:rsidRPr="00964294">
        <w:rPr>
          <w:lang w:val="en-US"/>
        </w:rPr>
        <w:t xml:space="preserve">reveals </w:t>
      </w:r>
      <w:del w:id="30" w:author="Hongrui Jiang" w:date="2022-06-11T19:26:00Z">
        <w:r w:rsidR="00964294" w:rsidRPr="00964294" w:rsidDel="00C934DC">
          <w:rPr>
            <w:lang w:val="en-US"/>
          </w:rPr>
          <w:delText xml:space="preserve">patients' </w:delText>
        </w:r>
      </w:del>
      <w:ins w:id="31" w:author="Hongrui Jiang" w:date="2022-06-11T19:26:00Z">
        <w:r w:rsidR="00C934DC">
          <w:rPr>
            <w:lang w:val="en-US"/>
          </w:rPr>
          <w:t>an individual’s</w:t>
        </w:r>
        <w:r w:rsidR="00C934DC" w:rsidRPr="00964294">
          <w:rPr>
            <w:lang w:val="en-US"/>
          </w:rPr>
          <w:t xml:space="preserve"> </w:t>
        </w:r>
      </w:ins>
      <w:r w:rsidR="00964294" w:rsidRPr="00964294">
        <w:rPr>
          <w:lang w:val="en-US"/>
        </w:rPr>
        <w:t>health status, assess</w:t>
      </w:r>
      <w:ins w:id="32" w:author="Hongrui Jiang" w:date="2022-06-11T19:26:00Z">
        <w:del w:id="33" w:author="JAYER A FERNANDES" w:date="2022-06-13T14:13:00Z">
          <w:r w:rsidR="00C934DC" w:rsidDel="00EF3506">
            <w:rPr>
              <w:lang w:val="en-US"/>
            </w:rPr>
            <w:delText>es</w:delText>
          </w:r>
        </w:del>
      </w:ins>
      <w:r w:rsidR="00964294" w:rsidRPr="00964294">
        <w:rPr>
          <w:lang w:val="en-US"/>
        </w:rPr>
        <w:t xml:space="preserve"> </w:t>
      </w:r>
      <w:del w:id="34" w:author="JAYER A FERNANDES" w:date="2022-06-13T14:12:00Z">
        <w:r w:rsidR="00964294" w:rsidRPr="00964294" w:rsidDel="00EF3506">
          <w:rPr>
            <w:lang w:val="en-US"/>
          </w:rPr>
          <w:delText>potential diseases</w:delText>
        </w:r>
      </w:del>
      <w:ins w:id="35" w:author="JAYER A FERNANDES" w:date="2022-06-13T14:12:00Z">
        <w:r w:rsidR="00EF3506">
          <w:rPr>
            <w:lang w:val="en-US"/>
          </w:rPr>
          <w:t xml:space="preserve">whether the displayed </w:t>
        </w:r>
      </w:ins>
      <w:ins w:id="36" w:author="JAYER A FERNANDES" w:date="2022-06-13T14:13:00Z">
        <w:r w:rsidR="00EF3506">
          <w:rPr>
            <w:lang w:val="en-US"/>
          </w:rPr>
          <w:t>abnormalities</w:t>
        </w:r>
      </w:ins>
      <w:ins w:id="37" w:author="JAYER A FERNANDES" w:date="2022-06-13T14:12:00Z">
        <w:r w:rsidR="00EF3506">
          <w:rPr>
            <w:lang w:val="en-US"/>
          </w:rPr>
          <w:t xml:space="preserve"> arise from</w:t>
        </w:r>
      </w:ins>
      <w:ins w:id="38" w:author="JAYER A FERNANDES" w:date="2022-06-13T13:59:00Z">
        <w:r w:rsidR="00F7416B">
          <w:rPr>
            <w:lang w:val="en-US"/>
          </w:rPr>
          <w:t xml:space="preserve"> c</w:t>
        </w:r>
      </w:ins>
      <w:ins w:id="39" w:author="JAYER A FERNANDES" w:date="2022-06-13T14:13:00Z">
        <w:r w:rsidR="00EF3506">
          <w:rPr>
            <w:lang w:val="en-US"/>
          </w:rPr>
          <w:t>ompensation for underlying pathologies</w:t>
        </w:r>
      </w:ins>
      <w:ins w:id="40" w:author="Francis Lu" w:date="2022-06-14T21:05:00Z">
        <w:r w:rsidR="00095779">
          <w:rPr>
            <w:lang w:val="en-US"/>
          </w:rPr>
          <w:t>,</w:t>
        </w:r>
      </w:ins>
      <w:ins w:id="41" w:author="Francis Lu" w:date="2022-06-14T21:04:00Z">
        <w:r w:rsidR="00095779">
          <w:rPr>
            <w:lang w:val="en-US"/>
          </w:rPr>
          <w:t xml:space="preserve"> </w:t>
        </w:r>
      </w:ins>
      <w:ins w:id="42" w:author="JAYER A FERNANDES" w:date="2022-06-13T14:13:00Z">
        <w:del w:id="43" w:author="Francis Lu" w:date="2022-06-14T21:04:00Z">
          <w:r w:rsidR="00EF3506" w:rsidDel="00095779">
            <w:rPr>
              <w:lang w:val="en-US"/>
            </w:rPr>
            <w:delText xml:space="preserve"> </w:delText>
          </w:r>
        </w:del>
        <w:r w:rsidR="00EF3506">
          <w:rPr>
            <w:lang w:val="en-US"/>
          </w:rPr>
          <w:t>or are causative in nature</w:t>
        </w:r>
      </w:ins>
      <w:ins w:id="44" w:author="JAYER A FERNANDES" w:date="2022-06-13T14:14:00Z">
        <w:r w:rsidR="00EF3506">
          <w:rPr>
            <w:lang w:val="en-US"/>
          </w:rPr>
          <w:t xml:space="preserve"> </w:t>
        </w:r>
      </w:ins>
      <w:del w:id="45" w:author="JAYER A FERNANDES" w:date="2022-06-13T14:14:00Z">
        <w:r w:rsidR="00964294" w:rsidRPr="00964294" w:rsidDel="00EF3506">
          <w:rPr>
            <w:lang w:val="en-US"/>
          </w:rPr>
          <w:delText xml:space="preserve">, </w:delText>
        </w:r>
      </w:del>
      <w:r w:rsidR="00964294" w:rsidRPr="00964294">
        <w:rPr>
          <w:lang w:val="en-US"/>
        </w:rPr>
        <w:t xml:space="preserve">and provides reliable metrics to help </w:t>
      </w:r>
      <w:ins w:id="46" w:author="Hongrui Jiang" w:date="2022-06-11T19:26:00Z">
        <w:r w:rsidR="001B09B6">
          <w:rPr>
            <w:lang w:val="en-US"/>
          </w:rPr>
          <w:t xml:space="preserve">with </w:t>
        </w:r>
      </w:ins>
      <w:r w:rsidR="00964294" w:rsidRPr="00964294">
        <w:rPr>
          <w:lang w:val="en-US"/>
        </w:rPr>
        <w:t>early diagnos</w:t>
      </w:r>
      <w:ins w:id="47" w:author="Hongrui Jiang" w:date="2022-06-11T19:26:00Z">
        <w:r w:rsidR="001B09B6">
          <w:rPr>
            <w:lang w:val="en-US"/>
          </w:rPr>
          <w:t>is</w:t>
        </w:r>
      </w:ins>
      <w:del w:id="48" w:author="Hongrui Jiang" w:date="2022-06-11T19:26:00Z">
        <w:r w:rsidR="00964294" w:rsidRPr="00964294" w:rsidDel="001B09B6">
          <w:rPr>
            <w:lang w:val="en-US"/>
          </w:rPr>
          <w:delText>e</w:delText>
        </w:r>
      </w:del>
      <w:r w:rsidR="00964294" w:rsidRPr="00964294">
        <w:rPr>
          <w:lang w:val="en-US"/>
        </w:rPr>
        <w:t xml:space="preserve"> </w:t>
      </w:r>
      <w:del w:id="49" w:author="JAYER A FERNANDES" w:date="2022-06-13T13:49:00Z">
        <w:r w:rsidR="00964294" w:rsidRPr="00964294" w:rsidDel="00810E0C">
          <w:rPr>
            <w:lang w:val="en-US"/>
          </w:rPr>
          <w:delText>or recover</w:delText>
        </w:r>
      </w:del>
      <w:ins w:id="50" w:author="Hongrui Jiang" w:date="2022-06-11T19:26:00Z">
        <w:del w:id="51" w:author="JAYER A FERNANDES" w:date="2022-06-13T13:49:00Z">
          <w:r w:rsidR="001B09B6" w:rsidDel="00810E0C">
            <w:rPr>
              <w:lang w:val="en-US"/>
            </w:rPr>
            <w:delText>y</w:delText>
          </w:r>
        </w:del>
      </w:ins>
      <w:ins w:id="52" w:author="JAYER A FERNANDES" w:date="2022-06-13T13:49:00Z">
        <w:r w:rsidR="00810E0C">
          <w:rPr>
            <w:lang w:val="en-US"/>
          </w:rPr>
          <w:t>and intervention strategies</w:t>
        </w:r>
      </w:ins>
      <w:r w:rsidR="00964294" w:rsidRPr="00964294">
        <w:rPr>
          <w:lang w:val="en-US"/>
        </w:rPr>
        <w:t xml:space="preserve"> </w:t>
      </w:r>
      <w:del w:id="53" w:author="JAYER A FERNANDES" w:date="2022-06-13T13:58:00Z">
        <w:r w:rsidR="00964294" w:rsidRPr="00964294" w:rsidDel="00F7416B">
          <w:rPr>
            <w:lang w:val="en-US"/>
          </w:rPr>
          <w:delText xml:space="preserve">from </w:delText>
        </w:r>
      </w:del>
      <w:ins w:id="54" w:author="JAYER A FERNANDES" w:date="2022-06-13T13:58:00Z">
        <w:r w:rsidR="00F7416B">
          <w:rPr>
            <w:lang w:val="en-US"/>
          </w:rPr>
          <w:t xml:space="preserve">for </w:t>
        </w:r>
      </w:ins>
      <w:r w:rsidR="00964294" w:rsidRPr="00964294">
        <w:rPr>
          <w:lang w:val="en-US"/>
        </w:rPr>
        <w:t>conditions</w:t>
      </w:r>
      <w:ins w:id="55" w:author="JAYER A FERNANDES" w:date="2022-06-13T13:58:00Z">
        <w:r w:rsidR="00F7416B">
          <w:rPr>
            <w:lang w:val="en-US"/>
          </w:rPr>
          <w:t xml:space="preserve"> such as </w:t>
        </w:r>
      </w:ins>
      <w:ins w:id="56" w:author="JAYER A FERNANDES" w:date="2022-06-13T14:14:00Z">
        <w:r w:rsidR="00EF3506">
          <w:rPr>
            <w:lang w:val="en-US"/>
          </w:rPr>
          <w:t>C</w:t>
        </w:r>
      </w:ins>
      <w:ins w:id="57" w:author="JAYER A FERNANDES" w:date="2022-06-13T13:58:00Z">
        <w:r w:rsidR="00F7416B">
          <w:rPr>
            <w:lang w:val="en-US"/>
          </w:rPr>
          <w:t xml:space="preserve">erebral </w:t>
        </w:r>
      </w:ins>
      <w:ins w:id="58" w:author="JAYER A FERNANDES" w:date="2022-06-13T14:14:00Z">
        <w:r w:rsidR="00EF3506">
          <w:rPr>
            <w:lang w:val="en-US"/>
          </w:rPr>
          <w:t>P</w:t>
        </w:r>
      </w:ins>
      <w:ins w:id="59" w:author="JAYER A FERNANDES" w:date="2022-06-13T13:58:00Z">
        <w:r w:rsidR="00F7416B">
          <w:rPr>
            <w:lang w:val="en-US"/>
          </w:rPr>
          <w:t>alsy and Parkinson’s Disease</w:t>
        </w:r>
      </w:ins>
      <w:r w:rsidR="00964294" w:rsidRPr="00964294">
        <w:rPr>
          <w:lang w:val="en-US"/>
        </w:rPr>
        <w:t xml:space="preserve">. </w:t>
      </w:r>
      <w:r w:rsidR="00964294" w:rsidRPr="00810E0C">
        <w:rPr>
          <w:strike/>
          <w:lang w:val="en-US"/>
          <w:rPrChange w:id="60" w:author="JAYER A FERNANDES" w:date="2022-06-13T13:40:00Z">
            <w:rPr>
              <w:lang w:val="en-US"/>
            </w:rPr>
          </w:rPrChange>
        </w:rPr>
        <w:t xml:space="preserve">Many </w:t>
      </w:r>
      <w:del w:id="61" w:author="Hongrui Jiang" w:date="2022-06-11T19:26:00Z">
        <w:r w:rsidR="00964294" w:rsidRPr="00810E0C" w:rsidDel="001B09B6">
          <w:rPr>
            <w:strike/>
            <w:lang w:val="en-US"/>
            <w:rPrChange w:id="62" w:author="JAYER A FERNANDES" w:date="2022-06-13T13:40:00Z">
              <w:rPr>
                <w:lang w:val="en-US"/>
              </w:rPr>
            </w:rPrChange>
          </w:rPr>
          <w:delText xml:space="preserve">widespread </w:delText>
        </w:r>
      </w:del>
      <w:r w:rsidR="00964294" w:rsidRPr="00810E0C">
        <w:rPr>
          <w:strike/>
          <w:lang w:val="en-US"/>
          <w:rPrChange w:id="63" w:author="JAYER A FERNANDES" w:date="2022-06-13T13:40:00Z">
            <w:rPr>
              <w:lang w:val="en-US"/>
            </w:rPr>
          </w:rPrChange>
        </w:rPr>
        <w:t xml:space="preserve">diseases are directly related to gait. </w:t>
      </w:r>
      <w:commentRangeStart w:id="64"/>
      <w:commentRangeStart w:id="65"/>
      <w:r w:rsidR="00964294" w:rsidRPr="00810E0C">
        <w:rPr>
          <w:strike/>
          <w:lang w:val="en-US"/>
          <w:rPrChange w:id="66" w:author="JAYER A FERNANDES" w:date="2022-06-13T13:40:00Z">
            <w:rPr>
              <w:lang w:val="en-US"/>
            </w:rPr>
          </w:rPrChange>
        </w:rPr>
        <w:t>For example,</w:t>
      </w:r>
      <w:del w:id="67" w:author="Hongrui Jiang" w:date="2022-06-11T19:27:00Z">
        <w:r w:rsidR="00964294" w:rsidRPr="00810E0C" w:rsidDel="001B09B6">
          <w:rPr>
            <w:strike/>
            <w:lang w:val="en-US"/>
            <w:rPrChange w:id="68" w:author="JAYER A FERNANDES" w:date="2022-06-13T13:40:00Z">
              <w:rPr>
                <w:lang w:val="en-US"/>
              </w:rPr>
            </w:rPrChange>
          </w:rPr>
          <w:delText xml:space="preserve"> (a)</w:delText>
        </w:r>
      </w:del>
      <w:r w:rsidR="00964294" w:rsidRPr="00810E0C">
        <w:rPr>
          <w:strike/>
          <w:lang w:val="en-US"/>
          <w:rPrChange w:id="69" w:author="JAYER A FERNANDES" w:date="2022-06-13T13:40:00Z">
            <w:rPr>
              <w:lang w:val="en-US"/>
            </w:rPr>
          </w:rPrChange>
        </w:rPr>
        <w:t xml:space="preserve"> neurological diseases such as </w:t>
      </w:r>
      <w:del w:id="70" w:author="Hongrui Jiang" w:date="2022-06-11T19:26:00Z">
        <w:r w:rsidR="00964294" w:rsidRPr="00810E0C" w:rsidDel="001B09B6">
          <w:rPr>
            <w:strike/>
            <w:lang w:val="en-US"/>
            <w:rPrChange w:id="71" w:author="JAYER A FERNANDES" w:date="2022-06-13T13:40:00Z">
              <w:rPr>
                <w:lang w:val="en-US"/>
              </w:rPr>
            </w:rPrChange>
          </w:rPr>
          <w:delText xml:space="preserve">Multiple </w:delText>
        </w:r>
      </w:del>
      <w:ins w:id="72" w:author="Hongrui Jiang" w:date="2022-06-11T19:26:00Z">
        <w:r w:rsidR="001B09B6" w:rsidRPr="00810E0C">
          <w:rPr>
            <w:strike/>
            <w:lang w:val="en-US"/>
            <w:rPrChange w:id="73" w:author="JAYER A FERNANDES" w:date="2022-06-13T13:40:00Z">
              <w:rPr>
                <w:lang w:val="en-US"/>
              </w:rPr>
            </w:rPrChange>
          </w:rPr>
          <w:t>multiple s</w:t>
        </w:r>
      </w:ins>
      <w:del w:id="74" w:author="Hongrui Jiang" w:date="2022-06-11T19:26:00Z">
        <w:r w:rsidR="00964294" w:rsidRPr="00810E0C" w:rsidDel="001B09B6">
          <w:rPr>
            <w:strike/>
            <w:lang w:val="en-US"/>
            <w:rPrChange w:id="75" w:author="JAYER A FERNANDES" w:date="2022-06-13T13:40:00Z">
              <w:rPr>
                <w:lang w:val="en-US"/>
              </w:rPr>
            </w:rPrChange>
          </w:rPr>
          <w:delText>S</w:delText>
        </w:r>
      </w:del>
      <w:r w:rsidR="00964294" w:rsidRPr="00810E0C">
        <w:rPr>
          <w:strike/>
          <w:lang w:val="en-US"/>
          <w:rPrChange w:id="76" w:author="JAYER A FERNANDES" w:date="2022-06-13T13:40:00Z">
            <w:rPr>
              <w:lang w:val="en-US"/>
            </w:rPr>
          </w:rPrChange>
        </w:rPr>
        <w:t xml:space="preserve">clerosis, which is the most </w:t>
      </w:r>
      <w:ins w:id="77" w:author="Hongrui Jiang" w:date="2022-06-11T19:27:00Z">
        <w:r w:rsidR="001B09B6" w:rsidRPr="00810E0C">
          <w:rPr>
            <w:strike/>
            <w:lang w:val="en-US"/>
            <w:rPrChange w:id="78" w:author="JAYER A FERNANDES" w:date="2022-06-13T13:40:00Z">
              <w:rPr>
                <w:lang w:val="en-US"/>
              </w:rPr>
            </w:rPrChange>
          </w:rPr>
          <w:t>common</w:t>
        </w:r>
      </w:ins>
      <w:del w:id="79" w:author="Hongrui Jiang" w:date="2022-06-11T19:27:00Z">
        <w:r w:rsidR="00964294" w:rsidRPr="00810E0C" w:rsidDel="001B09B6">
          <w:rPr>
            <w:strike/>
            <w:lang w:val="en-US"/>
            <w:rPrChange w:id="80" w:author="JAYER A FERNANDES" w:date="2022-06-13T13:40:00Z">
              <w:rPr>
                <w:lang w:val="en-US"/>
              </w:rPr>
            </w:rPrChange>
          </w:rPr>
          <w:delText>widespread</w:delText>
        </w:r>
      </w:del>
      <w:r w:rsidR="00964294" w:rsidRPr="00810E0C">
        <w:rPr>
          <w:strike/>
          <w:lang w:val="en-US"/>
          <w:rPrChange w:id="81" w:author="JAYER A FERNANDES" w:date="2022-06-13T13:40:00Z">
            <w:rPr>
              <w:lang w:val="en-US"/>
            </w:rPr>
          </w:rPrChange>
        </w:rPr>
        <w:t xml:space="preserve"> nontraumatic cause of disability in young adults [11], or Parkinson's disease, which suffers ranges from a reduced gait speed and smaller stride length to freezing of gait [12</w:t>
      </w:r>
      <w:r w:rsidR="004A11A9" w:rsidRPr="00810E0C">
        <w:rPr>
          <w:strike/>
          <w:lang w:val="en-US"/>
          <w:rPrChange w:id="82" w:author="JAYER A FERNANDES" w:date="2022-06-13T13:40:00Z">
            <w:rPr>
              <w:lang w:val="en-US"/>
            </w:rPr>
          </w:rPrChange>
        </w:rPr>
        <w:t>] and</w:t>
      </w:r>
      <w:r w:rsidR="00964294" w:rsidRPr="00810E0C">
        <w:rPr>
          <w:strike/>
          <w:lang w:val="en-US"/>
          <w:rPrChange w:id="83" w:author="JAYER A FERNANDES" w:date="2022-06-13T13:40:00Z">
            <w:rPr>
              <w:lang w:val="en-US"/>
            </w:rPr>
          </w:rPrChange>
        </w:rPr>
        <w:t xml:space="preserve"> has a risk increasing with age. (b) systemic diseases such as cardiopathies in which gait is affected [10]. (c) Other post-disease effects, such as stroke disability, lead to the problem of maintaining body position and walking [13].</w:t>
      </w:r>
      <w:r w:rsidR="00964294" w:rsidRPr="00964294">
        <w:rPr>
          <w:lang w:val="en-US"/>
        </w:rPr>
        <w:t xml:space="preserve"> </w:t>
      </w:r>
      <w:commentRangeEnd w:id="64"/>
      <w:r w:rsidR="000567D7">
        <w:rPr>
          <w:rStyle w:val="CommentReference"/>
          <w:spacing w:val="0"/>
          <w:lang w:val="en-US" w:eastAsia="en-US"/>
        </w:rPr>
        <w:commentReference w:id="64"/>
      </w:r>
      <w:commentRangeEnd w:id="65"/>
      <w:r w:rsidR="004A460F">
        <w:rPr>
          <w:rStyle w:val="CommentReference"/>
          <w:spacing w:val="0"/>
          <w:lang w:val="en-US" w:eastAsia="en-US"/>
        </w:rPr>
        <w:commentReference w:id="65"/>
      </w:r>
      <w:r w:rsidR="00964294" w:rsidRPr="00964294">
        <w:rPr>
          <w:lang w:val="en-US"/>
        </w:rPr>
        <w:t xml:space="preserve">However, gait monitoring in clinical </w:t>
      </w:r>
      <w:ins w:id="84" w:author="JAYER A FERNANDES" w:date="2022-06-13T15:08:00Z">
        <w:r w:rsidR="00FA0F77">
          <w:rPr>
            <w:lang w:val="en-US"/>
          </w:rPr>
          <w:t xml:space="preserve">or laboratory </w:t>
        </w:r>
      </w:ins>
      <w:del w:id="85" w:author="Hongrui Jiang" w:date="2022-06-11T19:30:00Z">
        <w:r w:rsidR="00964294" w:rsidRPr="00964294" w:rsidDel="001B09B6">
          <w:rPr>
            <w:lang w:val="en-US"/>
          </w:rPr>
          <w:delText xml:space="preserve">conditions </w:delText>
        </w:r>
      </w:del>
      <w:ins w:id="86" w:author="Hongrui Jiang" w:date="2022-06-11T19:30:00Z">
        <w:r w:rsidR="001B09B6">
          <w:rPr>
            <w:lang w:val="en-US"/>
          </w:rPr>
          <w:t>setting</w:t>
        </w:r>
        <w:r w:rsidR="001B09B6" w:rsidRPr="00964294">
          <w:rPr>
            <w:lang w:val="en-US"/>
          </w:rPr>
          <w:t xml:space="preserve">s </w:t>
        </w:r>
      </w:ins>
      <w:r w:rsidR="00964294" w:rsidRPr="00964294">
        <w:rPr>
          <w:lang w:val="en-US"/>
        </w:rPr>
        <w:t>is</w:t>
      </w:r>
      <w:ins w:id="87" w:author="JAYER A FERNANDES" w:date="2022-06-13T15:09:00Z">
        <w:r w:rsidR="006F1573">
          <w:rPr>
            <w:lang w:val="en-US"/>
          </w:rPr>
          <w:t xml:space="preserve"> an expensive and </w:t>
        </w:r>
      </w:ins>
      <w:ins w:id="88" w:author="JAYER A FERNANDES" w:date="2022-06-13T15:18:00Z">
        <w:r w:rsidR="006F1573">
          <w:rPr>
            <w:lang w:val="en-US"/>
          </w:rPr>
          <w:t>time</w:t>
        </w:r>
      </w:ins>
      <w:ins w:id="89" w:author="Francis Lu" w:date="2022-06-14T21:06:00Z">
        <w:r w:rsidR="00095779">
          <w:rPr>
            <w:lang w:val="en-US"/>
          </w:rPr>
          <w:t>-</w:t>
        </w:r>
      </w:ins>
      <w:ins w:id="90" w:author="JAYER A FERNANDES" w:date="2022-06-13T15:18:00Z">
        <w:del w:id="91" w:author="Francis Lu" w:date="2022-06-14T21:06:00Z">
          <w:r w:rsidR="006F1573" w:rsidDel="00095779">
            <w:rPr>
              <w:lang w:val="en-US"/>
            </w:rPr>
            <w:delText xml:space="preserve"> </w:delText>
          </w:r>
        </w:del>
        <w:r w:rsidR="006F1573">
          <w:rPr>
            <w:lang w:val="en-US"/>
          </w:rPr>
          <w:t>consuming process</w:t>
        </w:r>
        <w:del w:id="92" w:author="Francis Lu" w:date="2022-06-14T21:27:00Z">
          <w:r w:rsidR="006F1573" w:rsidDel="00E8626B">
            <w:rPr>
              <w:lang w:val="en-US"/>
            </w:rPr>
            <w:delText>,</w:delText>
          </w:r>
        </w:del>
        <w:r w:rsidR="006F1573">
          <w:rPr>
            <w:lang w:val="en-US"/>
          </w:rPr>
          <w:t xml:space="preserve"> that requires specialized equipment, training</w:t>
        </w:r>
      </w:ins>
      <w:ins w:id="93" w:author="Francis Lu" w:date="2022-06-14T21:05:00Z">
        <w:r w:rsidR="00095779">
          <w:rPr>
            <w:lang w:val="en-US"/>
          </w:rPr>
          <w:t>,</w:t>
        </w:r>
      </w:ins>
      <w:ins w:id="94" w:author="JAYER A FERNANDES" w:date="2022-06-13T15:18:00Z">
        <w:r w:rsidR="006F1573">
          <w:rPr>
            <w:lang w:val="en-US"/>
          </w:rPr>
          <w:t xml:space="preserve"> and examination routines.</w:t>
        </w:r>
      </w:ins>
      <w:r w:rsidR="00964294" w:rsidRPr="00964294">
        <w:rPr>
          <w:lang w:val="en-US"/>
        </w:rPr>
        <w:t xml:space="preserve"> </w:t>
      </w:r>
      <w:ins w:id="95" w:author="Hongrui Jiang" w:date="2022-06-11T19:32:00Z">
        <w:r w:rsidR="00095779" w:rsidRPr="00095779">
          <w:rPr>
            <w:strike/>
            <w:lang w:val="en-US"/>
          </w:rPr>
          <w:t>L</w:t>
        </w:r>
      </w:ins>
      <w:commentRangeStart w:id="96"/>
      <w:commentRangeStart w:id="97"/>
      <w:commentRangeStart w:id="98"/>
      <w:del w:id="99" w:author="Hongrui Jiang" w:date="2022-06-11T19:31:00Z">
        <w:r w:rsidR="00964294" w:rsidRPr="006F1573" w:rsidDel="000567D7">
          <w:rPr>
            <w:strike/>
            <w:lang w:val="en-US"/>
            <w:rPrChange w:id="100" w:author="JAYER A FERNANDES" w:date="2022-06-13T15:19:00Z">
              <w:rPr>
                <w:lang w:val="en-US"/>
              </w:rPr>
            </w:rPrChange>
          </w:rPr>
          <w:delText>less objective</w:delText>
        </w:r>
      </w:del>
      <w:ins w:id="101" w:author="Hongrui Jiang" w:date="2022-06-11T19:31:00Z">
        <w:r w:rsidR="000567D7" w:rsidRPr="006F1573">
          <w:rPr>
            <w:strike/>
            <w:lang w:val="en-US"/>
            <w:rPrChange w:id="102" w:author="JAYER A FERNANDES" w:date="2022-06-13T15:19:00Z">
              <w:rPr>
                <w:lang w:val="en-US"/>
              </w:rPr>
            </w:rPrChange>
          </w:rPr>
          <w:t>ess</w:t>
        </w:r>
      </w:ins>
      <w:r w:rsidR="00964294" w:rsidRPr="006F1573">
        <w:rPr>
          <w:strike/>
          <w:lang w:val="en-US"/>
          <w:rPrChange w:id="103" w:author="JAYER A FERNANDES" w:date="2022-06-13T15:19:00Z">
            <w:rPr>
              <w:lang w:val="en-US"/>
            </w:rPr>
          </w:rPrChange>
        </w:rPr>
        <w:t xml:space="preserve"> </w:t>
      </w:r>
      <w:ins w:id="104" w:author="Hongrui Jiang" w:date="2022-06-11T19:32:00Z">
        <w:r w:rsidR="000567D7" w:rsidRPr="006F1573">
          <w:rPr>
            <w:strike/>
            <w:lang w:val="en-US"/>
            <w:rPrChange w:id="105" w:author="JAYER A FERNANDES" w:date="2022-06-13T15:19:00Z">
              <w:rPr>
                <w:lang w:val="en-US"/>
              </w:rPr>
            </w:rPrChange>
          </w:rPr>
          <w:t>objective</w:t>
        </w:r>
      </w:ins>
      <w:commentRangeEnd w:id="96"/>
      <w:ins w:id="106" w:author="Hongrui Jiang" w:date="2022-06-11T19:35:00Z">
        <w:r w:rsidR="000567D7" w:rsidRPr="006F1573">
          <w:rPr>
            <w:rStyle w:val="CommentReference"/>
            <w:strike/>
            <w:spacing w:val="0"/>
            <w:lang w:val="en-US" w:eastAsia="en-US"/>
            <w:rPrChange w:id="107" w:author="JAYER A FERNANDES" w:date="2022-06-13T15:19:00Z">
              <w:rPr>
                <w:rStyle w:val="CommentReference"/>
                <w:spacing w:val="0"/>
                <w:lang w:val="en-US" w:eastAsia="en-US"/>
              </w:rPr>
            </w:rPrChange>
          </w:rPr>
          <w:commentReference w:id="96"/>
        </w:r>
      </w:ins>
      <w:commentRangeEnd w:id="97"/>
      <w:r w:rsidR="004A460F">
        <w:rPr>
          <w:rStyle w:val="CommentReference"/>
          <w:spacing w:val="0"/>
          <w:lang w:val="en-US" w:eastAsia="en-US"/>
        </w:rPr>
        <w:commentReference w:id="97"/>
      </w:r>
      <w:ins w:id="108" w:author="Hongrui Jiang" w:date="2022-06-11T19:34:00Z">
        <w:r w:rsidR="000567D7" w:rsidRPr="006F1573">
          <w:rPr>
            <w:strike/>
            <w:lang w:val="en-US"/>
            <w:rPrChange w:id="109" w:author="JAYER A FERNANDES" w:date="2022-06-13T15:19:00Z">
              <w:rPr>
                <w:lang w:val="en-US"/>
              </w:rPr>
            </w:rPrChange>
          </w:rPr>
          <w:t xml:space="preserve"> </w:t>
        </w:r>
      </w:ins>
      <w:commentRangeStart w:id="110"/>
      <w:commentRangeStart w:id="111"/>
      <w:r w:rsidR="00964294" w:rsidRPr="006F1573">
        <w:rPr>
          <w:strike/>
          <w:lang w:val="en-US"/>
          <w:rPrChange w:id="112" w:author="JAYER A FERNANDES" w:date="2022-06-13T15:19:00Z">
            <w:rPr>
              <w:lang w:val="en-US"/>
            </w:rPr>
          </w:rPrChange>
        </w:rPr>
        <w:t>caused of experts</w:t>
      </w:r>
      <w:del w:id="113" w:author="Francis Lu" w:date="2022-06-14T21:06:00Z">
        <w:r w:rsidR="00964294" w:rsidRPr="006F1573" w:rsidDel="00095779">
          <w:rPr>
            <w:strike/>
            <w:lang w:val="en-US"/>
            <w:rPrChange w:id="114" w:author="JAYER A FERNANDES" w:date="2022-06-13T15:19:00Z">
              <w:rPr>
                <w:lang w:val="en-US"/>
              </w:rPr>
            </w:rPrChange>
          </w:rPr>
          <w:delText>'</w:delText>
        </w:r>
      </w:del>
      <w:ins w:id="115" w:author="Francis Lu" w:date="2022-06-14T21:06:00Z">
        <w:r w:rsidR="00095779">
          <w:rPr>
            <w:strike/>
            <w:lang w:val="en-US"/>
          </w:rPr>
          <w:t>’</w:t>
        </w:r>
      </w:ins>
      <w:r w:rsidR="00964294" w:rsidRPr="006F1573">
        <w:rPr>
          <w:strike/>
          <w:lang w:val="en-US"/>
          <w:rPrChange w:id="116" w:author="JAYER A FERNANDES" w:date="2022-06-13T15:19:00Z">
            <w:rPr>
              <w:lang w:val="en-US"/>
            </w:rPr>
          </w:rPrChange>
        </w:rPr>
        <w:t xml:space="preserve"> direct analysis of</w:t>
      </w:r>
      <w:commentRangeEnd w:id="110"/>
      <w:r w:rsidR="000567D7" w:rsidRPr="006F1573">
        <w:rPr>
          <w:rStyle w:val="CommentReference"/>
          <w:strike/>
          <w:spacing w:val="0"/>
          <w:lang w:val="en-US" w:eastAsia="en-US"/>
          <w:rPrChange w:id="117" w:author="JAYER A FERNANDES" w:date="2022-06-13T15:19:00Z">
            <w:rPr>
              <w:rStyle w:val="CommentReference"/>
              <w:spacing w:val="0"/>
              <w:lang w:val="en-US" w:eastAsia="en-US"/>
            </w:rPr>
          </w:rPrChange>
        </w:rPr>
        <w:commentReference w:id="110"/>
      </w:r>
      <w:commentRangeEnd w:id="111"/>
      <w:r w:rsidR="004A460F">
        <w:rPr>
          <w:rStyle w:val="CommentReference"/>
          <w:spacing w:val="0"/>
          <w:lang w:val="en-US" w:eastAsia="en-US"/>
        </w:rPr>
        <w:commentReference w:id="111"/>
      </w:r>
      <w:r w:rsidR="00964294" w:rsidRPr="006F1573">
        <w:rPr>
          <w:strike/>
          <w:lang w:val="en-US"/>
          <w:rPrChange w:id="118" w:author="JAYER A FERNANDES" w:date="2022-06-13T15:19:00Z">
            <w:rPr>
              <w:lang w:val="en-US"/>
            </w:rPr>
          </w:rPrChange>
        </w:rPr>
        <w:t xml:space="preserve"> gait quality and lack of gait data.</w:t>
      </w:r>
      <w:r w:rsidR="00964294" w:rsidRPr="00964294">
        <w:rPr>
          <w:lang w:val="en-US"/>
        </w:rPr>
        <w:t xml:space="preserve"> With </w:t>
      </w:r>
      <w:del w:id="119" w:author="JAYER A FERNANDES" w:date="2022-06-13T15:28:00Z">
        <w:r w:rsidR="00964294" w:rsidRPr="00964294" w:rsidDel="00DE30E3">
          <w:rPr>
            <w:lang w:val="en-US"/>
          </w:rPr>
          <w:delText xml:space="preserve">growing </w:delText>
        </w:r>
      </w:del>
      <w:ins w:id="120" w:author="JAYER A FERNANDES" w:date="2022-06-13T15:28:00Z">
        <w:r w:rsidR="00DE30E3">
          <w:rPr>
            <w:lang w:val="en-US"/>
          </w:rPr>
          <w:t xml:space="preserve">advancements in </w:t>
        </w:r>
      </w:ins>
      <w:r w:rsidR="00964294" w:rsidRPr="00964294">
        <w:rPr>
          <w:lang w:val="en-US"/>
        </w:rPr>
        <w:t xml:space="preserve">technology, it is possible to </w:t>
      </w:r>
      <w:ins w:id="121" w:author="JAYER A FERNANDES" w:date="2022-06-13T15:27:00Z">
        <w:r w:rsidR="00DE30E3">
          <w:rPr>
            <w:lang w:val="en-US"/>
          </w:rPr>
          <w:t>develop low</w:t>
        </w:r>
      </w:ins>
      <w:ins w:id="122" w:author="Francis Lu" w:date="2022-06-14T21:06:00Z">
        <w:r w:rsidR="00095779">
          <w:rPr>
            <w:lang w:val="en-US"/>
          </w:rPr>
          <w:t>-</w:t>
        </w:r>
      </w:ins>
      <w:ins w:id="123" w:author="JAYER A FERNANDES" w:date="2022-06-13T15:27:00Z">
        <w:del w:id="124" w:author="Francis Lu" w:date="2022-06-14T21:27:00Z">
          <w:r w:rsidR="00DE30E3" w:rsidDel="00E8626B">
            <w:rPr>
              <w:lang w:val="en-US"/>
            </w:rPr>
            <w:delText xml:space="preserve"> </w:delText>
          </w:r>
        </w:del>
        <w:r w:rsidR="00DE30E3">
          <w:rPr>
            <w:lang w:val="en-US"/>
          </w:rPr>
          <w:t xml:space="preserve">cost </w:t>
        </w:r>
      </w:ins>
      <w:ins w:id="125" w:author="JAYER A FERNANDES" w:date="2022-06-13T15:29:00Z">
        <w:r w:rsidR="00DE30E3">
          <w:rPr>
            <w:lang w:val="en-US"/>
          </w:rPr>
          <w:t>portable</w:t>
        </w:r>
      </w:ins>
      <w:ins w:id="126" w:author="JAYER A FERNANDES" w:date="2022-06-13T15:32:00Z">
        <w:r w:rsidR="00E74066">
          <w:rPr>
            <w:lang w:val="en-US"/>
          </w:rPr>
          <w:t xml:space="preserve"> </w:t>
        </w:r>
      </w:ins>
      <w:ins w:id="127" w:author="JAYER A FERNANDES" w:date="2022-06-13T15:27:00Z">
        <w:r w:rsidR="00DE30E3">
          <w:rPr>
            <w:lang w:val="en-US"/>
          </w:rPr>
          <w:t xml:space="preserve">systems </w:t>
        </w:r>
      </w:ins>
      <w:ins w:id="128" w:author="JAYER A FERNANDES" w:date="2022-06-13T15:38:00Z">
        <w:r w:rsidR="00E74066">
          <w:rPr>
            <w:lang w:val="en-US"/>
          </w:rPr>
          <w:t>to supplement existing methods</w:t>
        </w:r>
      </w:ins>
      <w:ins w:id="129" w:author="Francis Lu" w:date="2022-06-14T21:28:00Z">
        <w:r w:rsidR="00E8626B">
          <w:rPr>
            <w:lang w:val="en-US"/>
          </w:rPr>
          <w:t>,</w:t>
        </w:r>
      </w:ins>
      <w:ins w:id="130" w:author="Francis Lu" w:date="2022-06-14T21:06:00Z">
        <w:r w:rsidR="00095779">
          <w:rPr>
            <w:lang w:val="en-US"/>
          </w:rPr>
          <w:t xml:space="preserve"> </w:t>
        </w:r>
      </w:ins>
      <w:ins w:id="131" w:author="JAYER A FERNANDES" w:date="2022-06-13T15:38:00Z">
        <w:del w:id="132" w:author="Francis Lu" w:date="2022-06-14T21:06:00Z">
          <w:r w:rsidR="00E74066" w:rsidDel="00095779">
            <w:rPr>
              <w:lang w:val="en-US"/>
            </w:rPr>
            <w:delText>,</w:delText>
          </w:r>
        </w:del>
        <w:del w:id="133" w:author="Francis Lu" w:date="2022-06-14T21:28:00Z">
          <w:r w:rsidR="00E74066" w:rsidDel="00E8626B">
            <w:rPr>
              <w:lang w:val="en-US"/>
            </w:rPr>
            <w:delText xml:space="preserve"> </w:delText>
          </w:r>
        </w:del>
        <w:r w:rsidR="00E74066">
          <w:rPr>
            <w:lang w:val="en-US"/>
          </w:rPr>
          <w:t>while</w:t>
        </w:r>
      </w:ins>
      <w:ins w:id="134" w:author="JAYER A FERNANDES" w:date="2022-06-13T15:27:00Z">
        <w:r w:rsidR="00DE30E3">
          <w:rPr>
            <w:lang w:val="en-US"/>
          </w:rPr>
          <w:t xml:space="preserve"> </w:t>
        </w:r>
      </w:ins>
      <w:del w:id="135" w:author="JAYER A FERNANDES" w:date="2022-06-13T15:27:00Z">
        <w:r w:rsidR="00964294" w:rsidRPr="00964294" w:rsidDel="00DE30E3">
          <w:rPr>
            <w:lang w:val="en-US"/>
          </w:rPr>
          <w:delText xml:space="preserve">enable </w:delText>
        </w:r>
      </w:del>
      <w:ins w:id="136" w:author="JAYER A FERNANDES" w:date="2022-06-13T15:27:00Z">
        <w:r w:rsidR="00DE30E3">
          <w:rPr>
            <w:lang w:val="en-US"/>
          </w:rPr>
          <w:t>a</w:t>
        </w:r>
      </w:ins>
      <w:ins w:id="137" w:author="JAYER A FERNANDES" w:date="2022-06-13T15:28:00Z">
        <w:r w:rsidR="00DE30E3">
          <w:rPr>
            <w:lang w:val="en-US"/>
          </w:rPr>
          <w:t>llow</w:t>
        </w:r>
      </w:ins>
      <w:ins w:id="138" w:author="JAYER A FERNANDES" w:date="2022-06-13T15:38:00Z">
        <w:r w:rsidR="00E74066">
          <w:rPr>
            <w:lang w:val="en-US"/>
          </w:rPr>
          <w:t>ing</w:t>
        </w:r>
      </w:ins>
      <w:ins w:id="139" w:author="JAYER A FERNANDES" w:date="2022-06-13T15:28:00Z">
        <w:r w:rsidR="00DE30E3">
          <w:rPr>
            <w:lang w:val="en-US"/>
          </w:rPr>
          <w:t xml:space="preserve"> for</w:t>
        </w:r>
      </w:ins>
      <w:ins w:id="140" w:author="JAYER A FERNANDES" w:date="2022-06-13T15:27:00Z">
        <w:r w:rsidR="00DE30E3" w:rsidRPr="00964294">
          <w:rPr>
            <w:lang w:val="en-US"/>
          </w:rPr>
          <w:t xml:space="preserve"> </w:t>
        </w:r>
        <w:r w:rsidR="00DE30E3">
          <w:rPr>
            <w:lang w:val="en-US"/>
          </w:rPr>
          <w:t xml:space="preserve">a </w:t>
        </w:r>
      </w:ins>
      <w:r w:rsidR="00964294" w:rsidRPr="00964294">
        <w:rPr>
          <w:lang w:val="en-US"/>
        </w:rPr>
        <w:t>precision and data-driven gait monitoring</w:t>
      </w:r>
      <w:ins w:id="141" w:author="JAYER A FERNANDES" w:date="2022-06-13T15:28:00Z">
        <w:r w:rsidR="00DE30E3">
          <w:rPr>
            <w:lang w:val="en-US"/>
          </w:rPr>
          <w:t xml:space="preserve"> approach</w:t>
        </w:r>
      </w:ins>
      <w:r w:rsidR="00964294" w:rsidRPr="00964294">
        <w:rPr>
          <w:lang w:val="en-US"/>
        </w:rPr>
        <w:t xml:space="preserve"> to assist</w:t>
      </w:r>
      <w:ins w:id="142" w:author="Francis Lu" w:date="2022-06-14T21:06:00Z">
        <w:r w:rsidR="00095779">
          <w:rPr>
            <w:lang w:val="en-US"/>
          </w:rPr>
          <w:t xml:space="preserve"> in</w:t>
        </w:r>
      </w:ins>
      <w:r w:rsidR="00964294" w:rsidRPr="00964294">
        <w:rPr>
          <w:lang w:val="en-US"/>
        </w:rPr>
        <w:t xml:space="preserve"> </w:t>
      </w:r>
      <w:ins w:id="143" w:author="JAYER A FERNANDES" w:date="2022-06-13T15:39:00Z">
        <w:r w:rsidR="00E74066">
          <w:rPr>
            <w:lang w:val="en-US"/>
          </w:rPr>
          <w:t xml:space="preserve">clinical </w:t>
        </w:r>
      </w:ins>
      <w:del w:id="144" w:author="JAYER A FERNANDES" w:date="2022-06-13T15:46:00Z">
        <w:r w:rsidR="00964294" w:rsidRPr="00964294" w:rsidDel="00E74066">
          <w:rPr>
            <w:lang w:val="en-US"/>
          </w:rPr>
          <w:delText>experts</w:delText>
        </w:r>
      </w:del>
      <w:del w:id="145" w:author="JAYER A FERNANDES" w:date="2022-06-13T15:39:00Z">
        <w:r w:rsidR="00964294" w:rsidRPr="00964294" w:rsidDel="00E74066">
          <w:rPr>
            <w:lang w:val="en-US"/>
          </w:rPr>
          <w:delText>'</w:delText>
        </w:r>
      </w:del>
      <w:del w:id="146" w:author="JAYER A FERNANDES" w:date="2022-06-13T15:46:00Z">
        <w:r w:rsidR="00964294" w:rsidRPr="00964294" w:rsidDel="00E74066">
          <w:rPr>
            <w:lang w:val="en-US"/>
          </w:rPr>
          <w:delText xml:space="preserve"> </w:delText>
        </w:r>
      </w:del>
      <w:r w:rsidR="00964294" w:rsidRPr="00964294">
        <w:rPr>
          <w:lang w:val="en-US"/>
        </w:rPr>
        <w:t>analysis</w:t>
      </w:r>
      <w:commentRangeEnd w:id="98"/>
      <w:r w:rsidR="006F1573">
        <w:rPr>
          <w:rStyle w:val="CommentReference"/>
          <w:spacing w:val="0"/>
          <w:lang w:val="en-US" w:eastAsia="en-US"/>
        </w:rPr>
        <w:commentReference w:id="98"/>
      </w:r>
      <w:r w:rsidR="003A1109" w:rsidRPr="003A1109">
        <w:rPr>
          <w:lang w:val="en-US"/>
        </w:rPr>
        <w:t>.</w:t>
      </w:r>
    </w:p>
    <w:p w14:paraId="55B28E25" w14:textId="23C39E14" w:rsidR="004A11A9" w:rsidRDefault="001038C3" w:rsidP="007744F1">
      <w:pPr>
        <w:pStyle w:val="BodyText"/>
        <w:spacing w:line="240" w:lineRule="auto"/>
        <w:rPr>
          <w:lang w:val="en-US"/>
        </w:rPr>
      </w:pPr>
      <w:ins w:id="147" w:author="JAYER A FERNANDES" w:date="2022-06-13T13:08:00Z">
        <w:r>
          <w:rPr>
            <w:lang w:val="en-US"/>
          </w:rPr>
          <w:t>Many systems such as optical motion capture systems, inertial measurement units (IMUs)</w:t>
        </w:r>
      </w:ins>
      <w:ins w:id="148" w:author="JAYER A FERNANDES" w:date="2022-06-13T16:24:00Z">
        <w:r w:rsidR="000F399A">
          <w:rPr>
            <w:lang w:val="en-US"/>
          </w:rPr>
          <w:t xml:space="preserve">, </w:t>
        </w:r>
      </w:ins>
      <w:ins w:id="149" w:author="JAYER A FERNANDES" w:date="2022-06-13T13:08:00Z">
        <w:r>
          <w:rPr>
            <w:lang w:val="en-US"/>
          </w:rPr>
          <w:t>pressure walkways</w:t>
        </w:r>
      </w:ins>
      <w:ins w:id="150" w:author="Francis Lu" w:date="2022-06-14T21:33:00Z">
        <w:r w:rsidR="00D754E0">
          <w:rPr>
            <w:lang w:val="en-US"/>
          </w:rPr>
          <w:t>,</w:t>
        </w:r>
      </w:ins>
      <w:ins w:id="151" w:author="JAYER A FERNANDES" w:date="2022-06-13T16:24:00Z">
        <w:r w:rsidR="000F399A">
          <w:rPr>
            <w:lang w:val="en-US"/>
          </w:rPr>
          <w:t xml:space="preserve"> and walkways with photoelectric cell bars</w:t>
        </w:r>
      </w:ins>
      <w:ins w:id="152" w:author="JAYER A FERNANDES" w:date="2022-06-13T13:08:00Z">
        <w:r>
          <w:rPr>
            <w:lang w:val="en-US"/>
          </w:rPr>
          <w:t xml:space="preserve"> are used to capture </w:t>
        </w:r>
      </w:ins>
      <w:ins w:id="153" w:author="JAYER A FERNANDES" w:date="2022-06-13T15:46:00Z">
        <w:r w:rsidR="008D3144">
          <w:rPr>
            <w:lang w:val="en-US"/>
          </w:rPr>
          <w:t xml:space="preserve">gait </w:t>
        </w:r>
      </w:ins>
      <w:ins w:id="154" w:author="JAYER A FERNANDES" w:date="2022-06-13T13:08:00Z">
        <w:r>
          <w:rPr>
            <w:lang w:val="en-US"/>
          </w:rPr>
          <w:t>parameters and their variations</w:t>
        </w:r>
      </w:ins>
      <w:ins w:id="155" w:author="JAYER A FERNANDES" w:date="2022-06-13T15:46:00Z">
        <w:r w:rsidR="008D3144">
          <w:rPr>
            <w:lang w:val="en-US"/>
          </w:rPr>
          <w:t xml:space="preserve"> in a clinical setting</w:t>
        </w:r>
      </w:ins>
      <w:ins w:id="156" w:author="JAYER A FERNANDES" w:date="2022-06-13T13:08:00Z">
        <w:r>
          <w:rPr>
            <w:lang w:val="en-US"/>
          </w:rPr>
          <w:t xml:space="preserve">. </w:t>
        </w:r>
      </w:ins>
      <w:commentRangeStart w:id="157"/>
      <w:commentRangeStart w:id="158"/>
      <w:r w:rsidR="004A11A9" w:rsidRPr="000F399A">
        <w:rPr>
          <w:strike/>
          <w:lang w:val="en-US"/>
          <w:rPrChange w:id="159" w:author="JAYER A FERNANDES" w:date="2022-06-13T16:24:00Z">
            <w:rPr>
              <w:lang w:val="en-US"/>
            </w:rPr>
          </w:rPrChange>
        </w:rPr>
        <w:t>Commercial</w:t>
      </w:r>
      <w:commentRangeEnd w:id="157"/>
      <w:r w:rsidR="006956E9" w:rsidRPr="000F399A">
        <w:rPr>
          <w:rStyle w:val="CommentReference"/>
          <w:strike/>
          <w:spacing w:val="0"/>
          <w:lang w:val="en-US" w:eastAsia="en-US"/>
          <w:rPrChange w:id="160" w:author="JAYER A FERNANDES" w:date="2022-06-13T16:24:00Z">
            <w:rPr>
              <w:rStyle w:val="CommentReference"/>
              <w:spacing w:val="0"/>
              <w:lang w:val="en-US" w:eastAsia="en-US"/>
            </w:rPr>
          </w:rPrChange>
        </w:rPr>
        <w:commentReference w:id="157"/>
      </w:r>
      <w:commentRangeEnd w:id="158"/>
      <w:r w:rsidR="004A460F">
        <w:rPr>
          <w:rStyle w:val="CommentReference"/>
          <w:spacing w:val="0"/>
          <w:lang w:val="en-US" w:eastAsia="en-US"/>
        </w:rPr>
        <w:commentReference w:id="158"/>
      </w:r>
      <w:r w:rsidR="004A11A9" w:rsidRPr="000F399A">
        <w:rPr>
          <w:strike/>
          <w:lang w:val="en-US"/>
          <w:rPrChange w:id="161" w:author="JAYER A FERNANDES" w:date="2022-06-13T16:24:00Z">
            <w:rPr>
              <w:lang w:val="en-US"/>
            </w:rPr>
          </w:rPrChange>
        </w:rPr>
        <w:t xml:space="preserve"> Inertial Measurement Units (IMU, consisting of accelerometers, gyroscopes, and magnetometers) are applied in gait monitor and analysis systems to extract spatial and temporal gait parameters to assess the mild affect gait of patients with PD or fatigue detection [1][2]</w:t>
      </w:r>
      <w:r w:rsidR="004A11A9" w:rsidRPr="004A11A9">
        <w:rPr>
          <w:lang w:val="en-US"/>
        </w:rPr>
        <w:t xml:space="preserve">. </w:t>
      </w:r>
      <w:ins w:id="162" w:author="JAYER A FERNANDES" w:date="2022-06-13T16:52:00Z">
        <w:r w:rsidR="00A319C8">
          <w:rPr>
            <w:lang w:val="en-US"/>
          </w:rPr>
          <w:t xml:space="preserve">These systems are prohibitively </w:t>
        </w:r>
        <w:r w:rsidR="00290719">
          <w:rPr>
            <w:lang w:val="en-US"/>
          </w:rPr>
          <w:t>expensive, have appreciable hardware complexity</w:t>
        </w:r>
      </w:ins>
      <w:ins w:id="163" w:author="Francis Lu" w:date="2022-06-14T21:07:00Z">
        <w:r w:rsidR="00095779">
          <w:rPr>
            <w:lang w:val="en-US"/>
          </w:rPr>
          <w:t>,</w:t>
        </w:r>
      </w:ins>
      <w:ins w:id="164" w:author="JAYER A FERNANDES" w:date="2022-06-13T16:52:00Z">
        <w:r w:rsidR="00290719">
          <w:rPr>
            <w:lang w:val="en-US"/>
          </w:rPr>
          <w:t xml:space="preserve"> and are </w:t>
        </w:r>
        <w:r w:rsidR="00A319C8">
          <w:rPr>
            <w:lang w:val="en-US"/>
          </w:rPr>
          <w:t>often</w:t>
        </w:r>
        <w:del w:id="165" w:author="Francis Lu" w:date="2022-06-14T21:29:00Z">
          <w:r w:rsidR="00A319C8" w:rsidDel="00E8626B">
            <w:rPr>
              <w:lang w:val="en-US"/>
            </w:rPr>
            <w:delText xml:space="preserve"> </w:delText>
          </w:r>
        </w:del>
        <w:r w:rsidR="00A319C8">
          <w:rPr>
            <w:lang w:val="en-US"/>
          </w:rPr>
          <w:t xml:space="preserve"> </w:t>
        </w:r>
      </w:ins>
      <w:commentRangeStart w:id="166"/>
      <w:ins w:id="167" w:author="JAYER A FERNANDES" w:date="2022-06-13T17:08:00Z">
        <w:r w:rsidR="00290719">
          <w:rPr>
            <w:lang w:val="en-US"/>
          </w:rPr>
          <w:t>not user friendly</w:t>
        </w:r>
      </w:ins>
      <w:commentRangeEnd w:id="166"/>
      <w:r w:rsidR="00D754E0">
        <w:rPr>
          <w:rStyle w:val="CommentReference"/>
          <w:spacing w:val="0"/>
          <w:lang w:val="en-US" w:eastAsia="en-US"/>
        </w:rPr>
        <w:commentReference w:id="166"/>
      </w:r>
      <w:ins w:id="168" w:author="JAYER A FERNANDES" w:date="2022-06-13T16:52:00Z">
        <w:r w:rsidR="00A319C8">
          <w:rPr>
            <w:lang w:val="en-US"/>
          </w:rPr>
          <w:t>.</w:t>
        </w:r>
      </w:ins>
      <w:ins w:id="169" w:author="JAYER A FERNANDES" w:date="2022-06-13T16:54:00Z">
        <w:r w:rsidR="00293C66">
          <w:rPr>
            <w:lang w:val="en-US"/>
          </w:rPr>
          <w:t xml:space="preserve"> Optical Motion Capture systems re</w:t>
        </w:r>
      </w:ins>
      <w:ins w:id="170" w:author="JAYER A FERNANDES" w:date="2022-06-13T17:01:00Z">
        <w:r w:rsidR="00293C66">
          <w:rPr>
            <w:lang w:val="en-US"/>
          </w:rPr>
          <w:t>quire the use of</w:t>
        </w:r>
        <w:del w:id="171" w:author="Francis Lu" w:date="2022-06-14T21:29:00Z">
          <w:r w:rsidR="00293C66" w:rsidDel="00E8626B">
            <w:rPr>
              <w:lang w:val="en-US"/>
            </w:rPr>
            <w:delText xml:space="preserve"> </w:delText>
          </w:r>
        </w:del>
        <w:r w:rsidR="00293C66">
          <w:rPr>
            <w:lang w:val="en-US"/>
          </w:rPr>
          <w:t xml:space="preserve"> body markers, data storage systems</w:t>
        </w:r>
      </w:ins>
      <w:ins w:id="172" w:author="Francis Lu" w:date="2022-06-14T21:07:00Z">
        <w:r w:rsidR="00095779">
          <w:rPr>
            <w:lang w:val="en-US"/>
          </w:rPr>
          <w:t>,</w:t>
        </w:r>
      </w:ins>
      <w:ins w:id="173" w:author="JAYER A FERNANDES" w:date="2022-06-13T17:01:00Z">
        <w:r w:rsidR="00293C66">
          <w:rPr>
            <w:lang w:val="en-US"/>
          </w:rPr>
          <w:t xml:space="preserve"> and </w:t>
        </w:r>
      </w:ins>
      <w:ins w:id="174" w:author="JAYER A FERNANDES" w:date="2022-06-13T17:02:00Z">
        <w:r w:rsidR="00293C66">
          <w:rPr>
            <w:lang w:val="en-US"/>
          </w:rPr>
          <w:t>complex algorithms to analyze gait.</w:t>
        </w:r>
      </w:ins>
      <w:ins w:id="175" w:author="JAYER A FERNANDES" w:date="2022-06-13T17:09:00Z">
        <w:r w:rsidR="00290719">
          <w:rPr>
            <w:lang w:val="en-US"/>
          </w:rPr>
          <w:t xml:space="preserve"> </w:t>
        </w:r>
        <w:commentRangeStart w:id="176"/>
        <w:r w:rsidR="00290719">
          <w:rPr>
            <w:lang w:val="en-US"/>
          </w:rPr>
          <w:t>It</w:t>
        </w:r>
      </w:ins>
      <w:commentRangeEnd w:id="176"/>
      <w:r w:rsidR="00D754E0">
        <w:rPr>
          <w:rStyle w:val="CommentReference"/>
          <w:spacing w:val="0"/>
          <w:lang w:val="en-US" w:eastAsia="en-US"/>
        </w:rPr>
        <w:commentReference w:id="176"/>
      </w:r>
      <w:ins w:id="177" w:author="JAYER A FERNANDES" w:date="2022-06-13T17:09:00Z">
        <w:r w:rsidR="00290719">
          <w:rPr>
            <w:lang w:val="en-US"/>
          </w:rPr>
          <w:t xml:space="preserve"> </w:t>
        </w:r>
        <w:r w:rsidR="00290719">
          <w:rPr>
            <w:lang w:val="en-US"/>
          </w:rPr>
          <w:t>is also difficult to capture the gait width and height with this method [6]</w:t>
        </w:r>
      </w:ins>
      <w:ins w:id="178" w:author="JAYER A FERNANDES" w:date="2022-06-13T17:07:00Z">
        <w:r w:rsidR="00290719">
          <w:rPr>
            <w:lang w:val="en-US"/>
          </w:rPr>
          <w:t xml:space="preserve">. </w:t>
        </w:r>
      </w:ins>
      <w:ins w:id="179" w:author="JAYER A FERNANDES" w:date="2022-06-13T17:10:00Z">
        <w:r w:rsidR="00290719">
          <w:rPr>
            <w:lang w:val="en-US"/>
          </w:rPr>
          <w:t>Similarly, IMU</w:t>
        </w:r>
      </w:ins>
      <w:ins w:id="180" w:author="JAYER A FERNANDES" w:date="2022-06-13T17:15:00Z">
        <w:r w:rsidR="00EB5771">
          <w:rPr>
            <w:lang w:val="en-US"/>
          </w:rPr>
          <w:t xml:space="preserve">’s </w:t>
        </w:r>
        <w:del w:id="181" w:author="Francis Lu" w:date="2022-06-14T21:07:00Z">
          <w:r w:rsidR="00EB5771" w:rsidDel="00095779">
            <w:rPr>
              <w:lang w:val="en-US"/>
            </w:rPr>
            <w:delText>are capable of providing</w:delText>
          </w:r>
        </w:del>
      </w:ins>
      <w:ins w:id="182" w:author="Francis Lu" w:date="2022-06-14T21:07:00Z">
        <w:r w:rsidR="00095779">
          <w:rPr>
            <w:lang w:val="en-US"/>
          </w:rPr>
          <w:t>can provide</w:t>
        </w:r>
      </w:ins>
      <w:ins w:id="183" w:author="JAYER A FERNANDES" w:date="2022-06-13T17:15:00Z">
        <w:r w:rsidR="00EB5771">
          <w:rPr>
            <w:lang w:val="en-US"/>
          </w:rPr>
          <w:t xml:space="preserve"> only gait length and not the width and height. </w:t>
        </w:r>
      </w:ins>
      <w:r w:rsidR="004A11A9" w:rsidRPr="00EB5771">
        <w:rPr>
          <w:strike/>
          <w:lang w:val="en-US"/>
          <w:rPrChange w:id="184" w:author="JAYER A FERNANDES" w:date="2022-06-13T17:15:00Z">
            <w:rPr>
              <w:lang w:val="en-US"/>
            </w:rPr>
          </w:rPrChange>
        </w:rPr>
        <w:t>However, these IMU devices are costly, only able to detect gait length, and the precision is affected by the anatomical placement site [*1]</w:t>
      </w:r>
      <w:r w:rsidR="004A11A9" w:rsidRPr="004A11A9">
        <w:rPr>
          <w:lang w:val="en-US"/>
        </w:rPr>
        <w:t xml:space="preserve">. </w:t>
      </w:r>
      <w:del w:id="185" w:author="JAYER A FERNANDES" w:date="2022-06-13T17:16:00Z">
        <w:r w:rsidR="004A11A9" w:rsidRPr="004A11A9" w:rsidDel="00EB5771">
          <w:rPr>
            <w:lang w:val="en-US"/>
          </w:rPr>
          <w:delText>Existing f</w:delText>
        </w:r>
      </w:del>
      <w:ins w:id="186" w:author="JAYER A FERNANDES" w:date="2022-06-13T17:16:00Z">
        <w:r w:rsidR="00EB5771">
          <w:rPr>
            <w:lang w:val="en-US"/>
          </w:rPr>
          <w:t>F</w:t>
        </w:r>
      </w:ins>
      <w:r w:rsidR="004A11A9" w:rsidRPr="004A11A9">
        <w:rPr>
          <w:lang w:val="en-US"/>
        </w:rPr>
        <w:t xml:space="preserve">loor sensing products, such as pressure measurement mats </w:t>
      </w:r>
      <w:del w:id="187" w:author="JAYER A FERNANDES" w:date="2022-06-13T17:40:00Z">
        <w:r w:rsidR="004A11A9" w:rsidRPr="004A11A9" w:rsidDel="000F7205">
          <w:rPr>
            <w:lang w:val="en-US"/>
          </w:rPr>
          <w:delText xml:space="preserve">platform </w:delText>
        </w:r>
      </w:del>
      <w:r w:rsidR="004A11A9" w:rsidRPr="004A11A9">
        <w:rPr>
          <w:lang w:val="en-US"/>
        </w:rPr>
        <w:t xml:space="preserve">[3] or walkways with photoelectric cell bars [4], </w:t>
      </w:r>
      <w:ins w:id="188" w:author="JAYER A FERNANDES" w:date="2022-06-13T17:38:00Z">
        <w:r w:rsidR="000F7205">
          <w:rPr>
            <w:lang w:val="en-US"/>
          </w:rPr>
          <w:t>are quite limited in their spatial and temporal resolution</w:t>
        </w:r>
      </w:ins>
      <w:ins w:id="189" w:author="JAYER A FERNANDES" w:date="2022-06-13T17:40:00Z">
        <w:r w:rsidR="006929C3">
          <w:rPr>
            <w:lang w:val="en-US"/>
          </w:rPr>
          <w:t>s</w:t>
        </w:r>
      </w:ins>
      <w:ins w:id="190" w:author="JAYER A FERNANDES" w:date="2022-06-13T17:38:00Z">
        <w:r w:rsidR="000F7205">
          <w:rPr>
            <w:lang w:val="en-US"/>
          </w:rPr>
          <w:t xml:space="preserve"> and </w:t>
        </w:r>
      </w:ins>
      <w:ins w:id="191" w:author="JAYER A FERNANDES" w:date="2022-06-13T17:40:00Z">
        <w:r w:rsidR="006929C3">
          <w:rPr>
            <w:lang w:val="en-US"/>
          </w:rPr>
          <w:t xml:space="preserve">are </w:t>
        </w:r>
      </w:ins>
      <w:ins w:id="192" w:author="JAYER A FERNANDES" w:date="2022-06-13T17:38:00Z">
        <w:r w:rsidR="000F7205">
          <w:rPr>
            <w:lang w:val="en-US"/>
          </w:rPr>
          <w:t>cumbersome</w:t>
        </w:r>
      </w:ins>
      <w:ins w:id="193" w:author="JAYER A FERNANDES" w:date="2022-06-13T17:40:00Z">
        <w:r w:rsidR="006929C3">
          <w:rPr>
            <w:lang w:val="en-US"/>
          </w:rPr>
          <w:t xml:space="preserve"> to setup</w:t>
        </w:r>
      </w:ins>
      <w:ins w:id="194" w:author="JAYER A FERNANDES" w:date="2022-06-13T17:38:00Z">
        <w:r w:rsidR="000F7205">
          <w:rPr>
            <w:lang w:val="en-US"/>
          </w:rPr>
          <w:t xml:space="preserve">. </w:t>
        </w:r>
      </w:ins>
      <w:r w:rsidR="004A11A9" w:rsidRPr="000F7205">
        <w:rPr>
          <w:strike/>
          <w:lang w:val="en-US"/>
          <w:rPrChange w:id="195" w:author="JAYER A FERNANDES" w:date="2022-06-13T17:39:00Z">
            <w:rPr>
              <w:lang w:val="en-US"/>
            </w:rPr>
          </w:rPrChange>
        </w:rPr>
        <w:t>can also identify gait dysfunction and quantify kinematic data for treatment analysis through parameters like gait lengths. Nevertheless, a well-designed laboratory environment restricts the performance of such a method. Meanwhile, the narrow and short pathway limits patients' mobilities. Current research extract gait parameters through video sequences with machine learning and image processing [5].</w:t>
      </w:r>
      <w:r w:rsidR="004A11A9" w:rsidRPr="004A11A9">
        <w:rPr>
          <w:lang w:val="en-US"/>
        </w:rPr>
        <w:t xml:space="preserve"> </w:t>
      </w:r>
      <w:r w:rsidR="004A11A9" w:rsidRPr="00290719">
        <w:rPr>
          <w:strike/>
          <w:lang w:val="en-US"/>
          <w:rPrChange w:id="196" w:author="JAYER A FERNANDES" w:date="2022-06-13T17:09:00Z">
            <w:rPr>
              <w:lang w:val="en-US"/>
            </w:rPr>
          </w:rPrChange>
        </w:rPr>
        <w:t xml:space="preserve">A gait analysis method uses two sagittal plane view cameras and </w:t>
      </w:r>
      <w:proofErr w:type="spellStart"/>
      <w:r w:rsidR="004A11A9" w:rsidRPr="00290719">
        <w:rPr>
          <w:strike/>
          <w:lang w:val="en-US"/>
          <w:rPrChange w:id="197" w:author="JAYER A FERNANDES" w:date="2022-06-13T17:09:00Z">
            <w:rPr>
              <w:lang w:val="en-US"/>
            </w:rPr>
          </w:rPrChange>
        </w:rPr>
        <w:t>OpenPose</w:t>
      </w:r>
      <w:proofErr w:type="spellEnd"/>
      <w:r w:rsidR="004A11A9" w:rsidRPr="00290719">
        <w:rPr>
          <w:strike/>
          <w:lang w:val="en-US"/>
          <w:rPrChange w:id="198" w:author="JAYER A FERNANDES" w:date="2022-06-13T17:09:00Z">
            <w:rPr>
              <w:lang w:val="en-US"/>
            </w:rPr>
          </w:rPrChange>
        </w:rPr>
        <w:t xml:space="preserve"> that achieves a satisfactory average step length error compared with 3D motion capture [6]. But it needs manually fix the mismatch person and key points during </w:t>
      </w:r>
      <w:proofErr w:type="spellStart"/>
      <w:r w:rsidR="004A11A9" w:rsidRPr="00290719">
        <w:rPr>
          <w:strike/>
          <w:lang w:val="en-US"/>
          <w:rPrChange w:id="199" w:author="JAYER A FERNANDES" w:date="2022-06-13T17:09:00Z">
            <w:rPr>
              <w:lang w:val="en-US"/>
            </w:rPr>
          </w:rPrChange>
        </w:rPr>
        <w:t>OpenPose</w:t>
      </w:r>
      <w:proofErr w:type="spellEnd"/>
      <w:r w:rsidR="004A11A9" w:rsidRPr="00290719">
        <w:rPr>
          <w:strike/>
          <w:lang w:val="en-US"/>
          <w:rPrChange w:id="200" w:author="JAYER A FERNANDES" w:date="2022-06-13T17:09:00Z">
            <w:rPr>
              <w:lang w:val="en-US"/>
            </w:rPr>
          </w:rPrChange>
        </w:rPr>
        <w:t xml:space="preserve"> detection and requires participants to walk perpendicularly at a fixed depth relative to the camera. Therefore, gait width and heights are left out in the measurement.</w:t>
      </w:r>
    </w:p>
    <w:p w14:paraId="70A1FF43" w14:textId="09C2A7BD" w:rsidR="004A11A9" w:rsidRDefault="004A11A9" w:rsidP="004A11A9">
      <w:pPr>
        <w:pStyle w:val="BodyText"/>
        <w:spacing w:line="240" w:lineRule="auto"/>
        <w:jc w:val="center"/>
        <w:rPr>
          <w:rFonts w:cstheme="minorHAnsi"/>
        </w:rPr>
      </w:pPr>
      <w:r w:rsidRPr="00B93C66">
        <w:rPr>
          <w:rFonts w:cstheme="minorHAnsi"/>
        </w:rPr>
        <w:fldChar w:fldCharType="begin"/>
      </w:r>
      <w:r w:rsidRPr="00B93C66">
        <w:rPr>
          <w:rFonts w:cstheme="minorHAnsi"/>
        </w:rPr>
        <w:instrText xml:space="preserve"> INCLUDEPICTURE "https://media.istockphoto.com/photos/abstract-black-grainy-paper-texture-background-or-backdrop-empty-picture-id1148635445?k=20&amp;m=1148635445&amp;s=612x612&amp;w=0&amp;h=9YWCutAk_zMHwkbzGrpkDZ5bOEZkX40nNagxPUNXaok=" \* MERGEFORMATINET </w:instrText>
      </w:r>
      <w:r w:rsidRPr="00B93C66">
        <w:rPr>
          <w:rFonts w:cstheme="minorHAnsi"/>
        </w:rPr>
        <w:fldChar w:fldCharType="separate"/>
      </w:r>
      <w:r w:rsidRPr="00B93C66">
        <w:rPr>
          <w:rFonts w:cstheme="minorHAnsi"/>
          <w:noProof/>
          <w:lang w:val="en-US" w:eastAsia="en-US"/>
        </w:rPr>
        <w:drawing>
          <wp:inline distT="0" distB="0" distL="0" distR="0" wp14:anchorId="3B0EFD2E" wp14:editId="2F6A98F2">
            <wp:extent cx="1418095" cy="946457"/>
            <wp:effectExtent l="0" t="0" r="4445" b="6350"/>
            <wp:docPr id="3" name="Picture 3" descr="2,985 Solid Black Backgroun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85 Solid Black Background Stock Photos, Pictures &amp; Royalty-Free Images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13" cy="1008672"/>
                    </a:xfrm>
                    <a:prstGeom prst="rect">
                      <a:avLst/>
                    </a:prstGeom>
                    <a:noFill/>
                    <a:ln>
                      <a:noFill/>
                    </a:ln>
                  </pic:spPr>
                </pic:pic>
              </a:graphicData>
            </a:graphic>
          </wp:inline>
        </w:drawing>
      </w:r>
      <w:r w:rsidRPr="00B93C66">
        <w:rPr>
          <w:rFonts w:cstheme="minorHAnsi"/>
        </w:rPr>
        <w:fldChar w:fldCharType="end"/>
      </w:r>
    </w:p>
    <w:p w14:paraId="0BA9B2CA" w14:textId="5B5F72FD" w:rsidR="004A11A9" w:rsidRPr="004A11A9" w:rsidRDefault="004A11A9" w:rsidP="004A11A9">
      <w:pPr>
        <w:pStyle w:val="BodyText"/>
        <w:spacing w:line="240" w:lineRule="auto"/>
        <w:jc w:val="center"/>
        <w:rPr>
          <w:rFonts w:cstheme="minorHAnsi"/>
          <w:sz w:val="14"/>
          <w:szCs w:val="14"/>
        </w:rPr>
      </w:pPr>
      <w:r w:rsidRPr="004A11A9">
        <w:rPr>
          <w:rFonts w:cstheme="minorHAnsi"/>
          <w:sz w:val="14"/>
          <w:szCs w:val="14"/>
        </w:rPr>
        <w:t>Figure 1. A 3D rendering image shows the whole idea: people walking on pathway with devices, cameras on the device shooting images, show gait XYZ position(indicate capable to measure)</w:t>
      </w:r>
    </w:p>
    <w:p w14:paraId="798EF3F6" w14:textId="19435B11" w:rsidR="004A11A9" w:rsidRPr="000F7205" w:rsidRDefault="006956E9" w:rsidP="004A11A9">
      <w:pPr>
        <w:pStyle w:val="BodyText"/>
        <w:rPr>
          <w:rFonts w:cstheme="minorHAnsi"/>
          <w:strike/>
          <w:lang w:val="en-US"/>
          <w:rPrChange w:id="201" w:author="JAYER A FERNANDES" w:date="2022-06-13T17:39:00Z">
            <w:rPr>
              <w:rFonts w:cstheme="minorHAnsi"/>
              <w:lang w:val="en-US"/>
            </w:rPr>
          </w:rPrChange>
        </w:rPr>
      </w:pPr>
      <w:ins w:id="202" w:author="Hongrui Jiang" w:date="2022-06-11T19:39:00Z">
        <w:r w:rsidRPr="000F7205">
          <w:rPr>
            <w:rFonts w:cstheme="minorHAnsi"/>
            <w:strike/>
            <w:lang w:val="en-US"/>
            <w:rPrChange w:id="203" w:author="JAYER A FERNANDES" w:date="2022-06-13T17:39:00Z">
              <w:rPr>
                <w:rFonts w:cstheme="minorHAnsi"/>
                <w:lang w:val="en-US"/>
              </w:rPr>
            </w:rPrChange>
          </w:rPr>
          <w:t xml:space="preserve">In </w:t>
        </w:r>
      </w:ins>
      <w:del w:id="204" w:author="Hongrui Jiang" w:date="2022-06-11T19:39:00Z">
        <w:r w:rsidR="004A11A9" w:rsidRPr="000F7205" w:rsidDel="006956E9">
          <w:rPr>
            <w:rFonts w:cstheme="minorHAnsi"/>
            <w:strike/>
            <w:lang w:val="en-US"/>
            <w:rPrChange w:id="205" w:author="JAYER A FERNANDES" w:date="2022-06-13T17:39:00Z">
              <w:rPr>
                <w:rFonts w:cstheme="minorHAnsi"/>
                <w:lang w:val="en-US"/>
              </w:rPr>
            </w:rPrChange>
          </w:rPr>
          <w:delText xml:space="preserve">From the previous work </w:delText>
        </w:r>
      </w:del>
      <w:r w:rsidR="004A11A9" w:rsidRPr="000F7205">
        <w:rPr>
          <w:rFonts w:cstheme="minorHAnsi"/>
          <w:strike/>
          <w:lang w:val="en-US"/>
          <w:rPrChange w:id="206" w:author="JAYER A FERNANDES" w:date="2022-06-13T17:39:00Z">
            <w:rPr>
              <w:rFonts w:cstheme="minorHAnsi"/>
              <w:lang w:val="en-US"/>
            </w:rPr>
          </w:rPrChange>
        </w:rPr>
        <w:t xml:space="preserve">summary, </w:t>
      </w:r>
      <w:ins w:id="207" w:author="Hongrui Jiang" w:date="2022-06-11T19:39:00Z">
        <w:r w:rsidRPr="000F7205">
          <w:rPr>
            <w:rFonts w:cstheme="minorHAnsi"/>
            <w:strike/>
            <w:lang w:val="en-US"/>
            <w:rPrChange w:id="208" w:author="JAYER A FERNANDES" w:date="2022-06-13T17:39:00Z">
              <w:rPr>
                <w:rFonts w:cstheme="minorHAnsi"/>
                <w:lang w:val="en-US"/>
              </w:rPr>
            </w:rPrChange>
          </w:rPr>
          <w:t xml:space="preserve">current </w:t>
        </w:r>
      </w:ins>
      <w:r w:rsidR="004A11A9" w:rsidRPr="000F7205">
        <w:rPr>
          <w:rFonts w:cstheme="minorHAnsi"/>
          <w:strike/>
          <w:lang w:val="en-US"/>
          <w:rPrChange w:id="209" w:author="JAYER A FERNANDES" w:date="2022-06-13T17:39:00Z">
            <w:rPr>
              <w:rFonts w:cstheme="minorHAnsi"/>
              <w:lang w:val="en-US"/>
            </w:rPr>
          </w:rPrChange>
        </w:rPr>
        <w:t xml:space="preserve">gait monitoring devices face the following challenges. First, measurement devices are expensive and restricted to specific environments. Therefore, it is hard to install and </w:t>
      </w:r>
      <w:del w:id="210" w:author="Hongrui Jiang" w:date="2022-06-11T19:39:00Z">
        <w:r w:rsidR="004A11A9" w:rsidRPr="000F7205" w:rsidDel="006956E9">
          <w:rPr>
            <w:rFonts w:cstheme="minorHAnsi"/>
            <w:strike/>
            <w:lang w:val="en-US"/>
            <w:rPrChange w:id="211" w:author="JAYER A FERNANDES" w:date="2022-06-13T17:39:00Z">
              <w:rPr>
                <w:rFonts w:cstheme="minorHAnsi"/>
                <w:lang w:val="en-US"/>
              </w:rPr>
            </w:rPrChange>
          </w:rPr>
          <w:delText>relocate</w:delText>
        </w:r>
      </w:del>
      <w:ins w:id="212" w:author="Hongrui Jiang" w:date="2022-06-11T19:39:00Z">
        <w:r w:rsidRPr="000F7205">
          <w:rPr>
            <w:rFonts w:cstheme="minorHAnsi"/>
            <w:strike/>
            <w:lang w:val="en-US"/>
            <w:rPrChange w:id="213" w:author="JAYER A FERNANDES" w:date="2022-06-13T17:39:00Z">
              <w:rPr>
                <w:rFonts w:cstheme="minorHAnsi"/>
                <w:lang w:val="en-US"/>
              </w:rPr>
            </w:rPrChange>
          </w:rPr>
          <w:t>implement</w:t>
        </w:r>
      </w:ins>
      <w:r w:rsidR="004A11A9" w:rsidRPr="000F7205">
        <w:rPr>
          <w:rFonts w:cstheme="minorHAnsi"/>
          <w:strike/>
          <w:lang w:val="en-US"/>
          <w:rPrChange w:id="214" w:author="JAYER A FERNANDES" w:date="2022-06-13T17:39:00Z">
            <w:rPr>
              <w:rFonts w:cstheme="minorHAnsi"/>
              <w:lang w:val="en-US"/>
            </w:rPr>
          </w:rPrChange>
        </w:rPr>
        <w:t xml:space="preserve">. Second, device measuring needs considerable computing power with advanced GPUs. Furthermore, extra hands-on engineering is required for doctors and nurses. Last, devices cannot extract major spatial gait parameters: gait length, width, and height. </w:t>
      </w:r>
      <w:commentRangeStart w:id="215"/>
      <w:commentRangeStart w:id="216"/>
      <w:r w:rsidR="004A11A9" w:rsidRPr="000F7205">
        <w:rPr>
          <w:rFonts w:cstheme="minorHAnsi"/>
          <w:strike/>
          <w:lang w:val="en-US"/>
          <w:rPrChange w:id="217" w:author="JAYER A FERNANDES" w:date="2022-06-13T17:39:00Z">
            <w:rPr>
              <w:rFonts w:cstheme="minorHAnsi"/>
              <w:lang w:val="en-US"/>
            </w:rPr>
          </w:rPrChange>
        </w:rPr>
        <w:t>There is still room for improving accuracy</w:t>
      </w:r>
      <w:commentRangeEnd w:id="215"/>
      <w:r w:rsidR="000E7012" w:rsidRPr="000F7205">
        <w:rPr>
          <w:rStyle w:val="CommentReference"/>
          <w:strike/>
          <w:spacing w:val="0"/>
          <w:lang w:val="en-US" w:eastAsia="en-US"/>
          <w:rPrChange w:id="218" w:author="JAYER A FERNANDES" w:date="2022-06-13T17:39:00Z">
            <w:rPr>
              <w:rStyle w:val="CommentReference"/>
              <w:spacing w:val="0"/>
              <w:lang w:val="en-US" w:eastAsia="en-US"/>
            </w:rPr>
          </w:rPrChange>
        </w:rPr>
        <w:commentReference w:id="215"/>
      </w:r>
      <w:commentRangeEnd w:id="216"/>
      <w:r w:rsidR="004A460F">
        <w:rPr>
          <w:rStyle w:val="CommentReference"/>
          <w:spacing w:val="0"/>
          <w:lang w:val="en-US" w:eastAsia="en-US"/>
        </w:rPr>
        <w:commentReference w:id="216"/>
      </w:r>
      <w:r w:rsidR="004A11A9" w:rsidRPr="000F7205">
        <w:rPr>
          <w:rFonts w:cstheme="minorHAnsi"/>
          <w:strike/>
          <w:lang w:val="en-US"/>
          <w:rPrChange w:id="219" w:author="JAYER A FERNANDES" w:date="2022-06-13T17:39:00Z">
            <w:rPr>
              <w:rFonts w:cstheme="minorHAnsi"/>
              <w:lang w:val="en-US"/>
            </w:rPr>
          </w:rPrChange>
        </w:rPr>
        <w:t xml:space="preserve">. </w:t>
      </w:r>
    </w:p>
    <w:p w14:paraId="05743450" w14:textId="7A6A47B3" w:rsidR="004A11A9" w:rsidRDefault="004A11A9" w:rsidP="004A11A9">
      <w:pPr>
        <w:pStyle w:val="BodyText"/>
        <w:spacing w:line="240" w:lineRule="auto"/>
        <w:rPr>
          <w:rFonts w:cstheme="minorHAnsi"/>
          <w:lang w:val="en-US"/>
        </w:rPr>
      </w:pPr>
      <w:commentRangeStart w:id="220"/>
      <w:del w:id="221" w:author="Hongrui Jiang" w:date="2022-06-11T19:40:00Z">
        <w:r w:rsidRPr="004A11A9" w:rsidDel="006956E9">
          <w:rPr>
            <w:rFonts w:cstheme="minorHAnsi"/>
            <w:lang w:val="en-US"/>
          </w:rPr>
          <w:delText>In this letter</w:delText>
        </w:r>
      </w:del>
      <w:ins w:id="222" w:author="Hongrui Jiang" w:date="2022-06-11T19:40:00Z">
        <w:r w:rsidR="006956E9">
          <w:rPr>
            <w:rFonts w:cstheme="minorHAnsi"/>
            <w:lang w:val="en-US"/>
          </w:rPr>
          <w:t>Here</w:t>
        </w:r>
      </w:ins>
      <w:ins w:id="223" w:author="Francis Lu" w:date="2022-06-14T21:08:00Z">
        <w:r w:rsidR="00095779">
          <w:rPr>
            <w:rFonts w:cstheme="minorHAnsi"/>
            <w:lang w:val="en-US"/>
          </w:rPr>
          <w:t>,</w:t>
        </w:r>
      </w:ins>
      <w:del w:id="224" w:author="Hongrui Jiang" w:date="2022-06-11T19:40:00Z">
        <w:r w:rsidRPr="004A11A9" w:rsidDel="006956E9">
          <w:rPr>
            <w:rFonts w:cstheme="minorHAnsi"/>
            <w:lang w:val="en-US"/>
          </w:rPr>
          <w:delText>,</w:delText>
        </w:r>
      </w:del>
      <w:r w:rsidRPr="004A11A9">
        <w:rPr>
          <w:rFonts w:cstheme="minorHAnsi"/>
          <w:lang w:val="en-US"/>
        </w:rPr>
        <w:t xml:space="preserve"> we propose</w:t>
      </w:r>
      <w:ins w:id="225" w:author="JAYER A FERNANDES" w:date="2022-06-12T12:50:00Z">
        <w:del w:id="226" w:author="Francis Lu" w:date="2022-06-14T21:08:00Z">
          <w:r w:rsidR="003D70BD" w:rsidDel="00095779">
            <w:rPr>
              <w:rFonts w:cstheme="minorHAnsi"/>
              <w:lang w:val="en-US"/>
            </w:rPr>
            <w:delText xml:space="preserve"> </w:delText>
          </w:r>
        </w:del>
      </w:ins>
      <w:r w:rsidRPr="004A11A9">
        <w:rPr>
          <w:rFonts w:cstheme="minorHAnsi"/>
          <w:lang w:val="en-US"/>
        </w:rPr>
        <w:t xml:space="preserve"> a new method for measuring the gait parameters</w:t>
      </w:r>
      <w:ins w:id="227" w:author="JAYER A FERNANDES" w:date="2022-06-13T17:51:00Z">
        <w:r w:rsidR="0041106B">
          <w:rPr>
            <w:rFonts w:cstheme="minorHAnsi"/>
            <w:lang w:val="en-US"/>
          </w:rPr>
          <w:t>,</w:t>
        </w:r>
      </w:ins>
      <w:ins w:id="228" w:author="JAYER A FERNANDES" w:date="2022-06-13T17:46:00Z">
        <w:r w:rsidR="0041106B">
          <w:rPr>
            <w:rFonts w:cstheme="minorHAnsi"/>
            <w:lang w:val="en-US"/>
          </w:rPr>
          <w:t xml:space="preserve"> that can</w:t>
        </w:r>
      </w:ins>
      <w:ins w:id="229" w:author="JAYER A FERNANDES" w:date="2022-06-13T17:51:00Z">
        <w:r w:rsidR="0041106B">
          <w:rPr>
            <w:rFonts w:cstheme="minorHAnsi"/>
            <w:lang w:val="en-US"/>
          </w:rPr>
          <w:t xml:space="preserve"> allow </w:t>
        </w:r>
        <w:del w:id="230" w:author="Francis Lu" w:date="2022-06-14T21:08:00Z">
          <w:r w:rsidR="0041106B" w:rsidDel="00095779">
            <w:rPr>
              <w:rFonts w:cstheme="minorHAnsi"/>
              <w:lang w:val="en-US"/>
            </w:rPr>
            <w:delText>practioners</w:delText>
          </w:r>
        </w:del>
      </w:ins>
      <w:ins w:id="231" w:author="Francis Lu" w:date="2022-06-14T21:08:00Z">
        <w:r w:rsidR="00095779">
          <w:rPr>
            <w:rFonts w:cstheme="minorHAnsi"/>
            <w:lang w:val="en-US"/>
          </w:rPr>
          <w:t>practitioners</w:t>
        </w:r>
      </w:ins>
      <w:ins w:id="232" w:author="JAYER A FERNANDES" w:date="2022-06-13T17:51:00Z">
        <w:r w:rsidR="0041106B">
          <w:rPr>
            <w:rFonts w:cstheme="minorHAnsi"/>
            <w:lang w:val="en-US"/>
          </w:rPr>
          <w:t xml:space="preserve"> to</w:t>
        </w:r>
      </w:ins>
      <w:ins w:id="233" w:author="JAYER A FERNANDES" w:date="2022-06-13T17:46:00Z">
        <w:r w:rsidR="0041106B">
          <w:rPr>
            <w:rFonts w:cstheme="minorHAnsi"/>
            <w:lang w:val="en-US"/>
          </w:rPr>
          <w:t xml:space="preserve"> supplement </w:t>
        </w:r>
      </w:ins>
      <w:ins w:id="234" w:author="JAYER A FERNANDES" w:date="2022-06-13T17:51:00Z">
        <w:r w:rsidR="0041106B">
          <w:rPr>
            <w:rFonts w:cstheme="minorHAnsi"/>
            <w:lang w:val="en-US"/>
          </w:rPr>
          <w:t xml:space="preserve">their </w:t>
        </w:r>
      </w:ins>
      <w:ins w:id="235" w:author="JAYER A FERNANDES" w:date="2022-06-13T17:46:00Z">
        <w:r w:rsidR="0041106B">
          <w:rPr>
            <w:rFonts w:cstheme="minorHAnsi"/>
            <w:lang w:val="en-US"/>
          </w:rPr>
          <w:t>existing</w:t>
        </w:r>
      </w:ins>
      <w:ins w:id="236" w:author="JAYER A FERNANDES" w:date="2022-06-13T17:51:00Z">
        <w:r w:rsidR="0041106B">
          <w:rPr>
            <w:rFonts w:cstheme="minorHAnsi"/>
            <w:lang w:val="en-US"/>
          </w:rPr>
          <w:t xml:space="preserve"> measurement setups in a convenient manner</w:t>
        </w:r>
      </w:ins>
      <w:ins w:id="237" w:author="JAYER A FERNANDES" w:date="2022-06-13T17:52:00Z">
        <w:r w:rsidR="0041106B">
          <w:rPr>
            <w:rFonts w:cstheme="minorHAnsi"/>
            <w:lang w:val="en-US"/>
          </w:rPr>
          <w:t>,</w:t>
        </w:r>
      </w:ins>
      <w:ins w:id="238" w:author="JAYER A FERNANDES" w:date="2022-06-13T17:51:00Z">
        <w:r w:rsidR="0041106B">
          <w:rPr>
            <w:rFonts w:cstheme="minorHAnsi"/>
            <w:lang w:val="en-US"/>
          </w:rPr>
          <w:t xml:space="preserve"> </w:t>
        </w:r>
      </w:ins>
      <w:del w:id="239" w:author="JAYER A FERNANDES" w:date="2022-06-13T17:51:00Z">
        <w:r w:rsidRPr="004A11A9" w:rsidDel="0041106B">
          <w:rPr>
            <w:rFonts w:cstheme="minorHAnsi"/>
            <w:lang w:val="en-US"/>
          </w:rPr>
          <w:delText xml:space="preserve"> </w:delText>
        </w:r>
      </w:del>
      <w:r w:rsidRPr="004A11A9">
        <w:rPr>
          <w:rFonts w:cstheme="minorHAnsi"/>
          <w:lang w:val="en-US"/>
        </w:rPr>
        <w:t xml:space="preserve">and </w:t>
      </w:r>
      <w:del w:id="240" w:author="Hongrui Jiang" w:date="2022-06-11T19:40:00Z">
        <w:r w:rsidRPr="004A11A9" w:rsidDel="006956E9">
          <w:rPr>
            <w:rFonts w:cstheme="minorHAnsi"/>
            <w:lang w:val="en-US"/>
          </w:rPr>
          <w:delText xml:space="preserve">build </w:delText>
        </w:r>
      </w:del>
      <w:ins w:id="241" w:author="Hongrui Jiang" w:date="2022-06-11T19:40:00Z">
        <w:r w:rsidR="006956E9">
          <w:rPr>
            <w:rFonts w:cstheme="minorHAnsi"/>
            <w:lang w:val="en-US"/>
          </w:rPr>
          <w:t>demonstrate</w:t>
        </w:r>
        <w:r w:rsidR="006956E9" w:rsidRPr="004A11A9">
          <w:rPr>
            <w:rFonts w:cstheme="minorHAnsi"/>
            <w:lang w:val="en-US"/>
          </w:rPr>
          <w:t xml:space="preserve"> </w:t>
        </w:r>
      </w:ins>
      <w:r w:rsidRPr="004A11A9">
        <w:rPr>
          <w:rFonts w:cstheme="minorHAnsi"/>
          <w:lang w:val="en-US"/>
        </w:rPr>
        <w:t xml:space="preserve">a </w:t>
      </w:r>
      <w:del w:id="242" w:author="Hongrui Jiang" w:date="2022-06-11T19:41:00Z">
        <w:r w:rsidRPr="004A11A9" w:rsidDel="006956E9">
          <w:rPr>
            <w:rFonts w:cstheme="minorHAnsi"/>
            <w:lang w:val="en-US"/>
          </w:rPr>
          <w:delText>validation protocol</w:delText>
        </w:r>
      </w:del>
      <w:ins w:id="243" w:author="Hongrui Jiang" w:date="2022-06-11T19:41:00Z">
        <w:r w:rsidR="006956E9">
          <w:rPr>
            <w:rFonts w:cstheme="minorHAnsi"/>
            <w:lang w:val="en-US"/>
          </w:rPr>
          <w:t>prototype</w:t>
        </w:r>
      </w:ins>
      <w:r w:rsidRPr="004A11A9">
        <w:rPr>
          <w:rFonts w:cstheme="minorHAnsi"/>
          <w:lang w:val="en-US"/>
        </w:rPr>
        <w:t xml:space="preserve">. </w:t>
      </w:r>
      <w:commentRangeEnd w:id="220"/>
      <w:r w:rsidR="006929C3">
        <w:rPr>
          <w:rStyle w:val="CommentReference"/>
          <w:spacing w:val="0"/>
          <w:lang w:val="en-US" w:eastAsia="en-US"/>
        </w:rPr>
        <w:commentReference w:id="220"/>
      </w:r>
      <w:ins w:id="244" w:author="JAYER A FERNANDES" w:date="2022-06-13T17:52:00Z">
        <w:r w:rsidR="0041106B">
          <w:rPr>
            <w:rFonts w:cstheme="minorHAnsi"/>
            <w:lang w:val="en-US"/>
          </w:rPr>
          <w:t xml:space="preserve">The system comprises of an ankle </w:t>
        </w:r>
      </w:ins>
      <w:ins w:id="245" w:author="JAYER A FERNANDES" w:date="2022-06-13T19:21:00Z">
        <w:r w:rsidR="00461D05">
          <w:rPr>
            <w:rFonts w:cstheme="minorHAnsi"/>
            <w:lang w:val="en-US"/>
          </w:rPr>
          <w:t>wearable</w:t>
        </w:r>
      </w:ins>
      <w:ins w:id="246" w:author="JAYER A FERNANDES" w:date="2022-06-13T17:52:00Z">
        <w:r w:rsidR="0041106B">
          <w:rPr>
            <w:rFonts w:cstheme="minorHAnsi"/>
            <w:lang w:val="en-US"/>
          </w:rPr>
          <w:t xml:space="preserve"> that contains </w:t>
        </w:r>
      </w:ins>
      <w:ins w:id="247" w:author="JAYER A FERNANDES" w:date="2022-06-13T19:10:00Z">
        <w:r w:rsidR="004A460F">
          <w:rPr>
            <w:rFonts w:cstheme="minorHAnsi"/>
            <w:lang w:val="en-US"/>
          </w:rPr>
          <w:t>a NIR camera system,</w:t>
        </w:r>
      </w:ins>
      <w:ins w:id="248" w:author="JAYER A FERNANDES" w:date="2022-06-13T19:12:00Z">
        <w:r w:rsidR="004A460F">
          <w:rPr>
            <w:rFonts w:cstheme="minorHAnsi"/>
            <w:lang w:val="en-US"/>
          </w:rPr>
          <w:t xml:space="preserve"> </w:t>
        </w:r>
      </w:ins>
      <w:ins w:id="249" w:author="JAYER A FERNANDES" w:date="2022-06-13T23:18:00Z">
        <w:r w:rsidR="00AC3311">
          <w:rPr>
            <w:rFonts w:cstheme="minorHAnsi"/>
            <w:lang w:val="en-US"/>
          </w:rPr>
          <w:t xml:space="preserve">Force Sensing </w:t>
        </w:r>
        <w:r w:rsidR="00AC3311">
          <w:rPr>
            <w:rFonts w:cstheme="minorHAnsi"/>
            <w:lang w:val="en-US"/>
          </w:rPr>
          <w:lastRenderedPageBreak/>
          <w:t>Resistors (FSR)</w:t>
        </w:r>
      </w:ins>
      <w:ins w:id="250" w:author="JAYER A FERNANDES" w:date="2022-06-13T19:12:00Z">
        <w:r w:rsidR="004A460F">
          <w:rPr>
            <w:rFonts w:cstheme="minorHAnsi"/>
            <w:lang w:val="en-US"/>
          </w:rPr>
          <w:t>,</w:t>
        </w:r>
      </w:ins>
      <w:ins w:id="251" w:author="JAYER A FERNANDES" w:date="2022-06-13T19:10:00Z">
        <w:r w:rsidR="004A460F">
          <w:rPr>
            <w:rFonts w:cstheme="minorHAnsi"/>
            <w:lang w:val="en-US"/>
          </w:rPr>
          <w:t xml:space="preserve"> </w:t>
        </w:r>
      </w:ins>
      <w:ins w:id="252" w:author="JAYER A FERNANDES" w:date="2022-06-13T19:11:00Z">
        <w:r w:rsidR="004A460F">
          <w:rPr>
            <w:rFonts w:cstheme="minorHAnsi"/>
            <w:lang w:val="en-US"/>
          </w:rPr>
          <w:t>on</w:t>
        </w:r>
      </w:ins>
      <w:ins w:id="253" w:author="JAYER A FERNANDES" w:date="2022-06-13T19:12:00Z">
        <w:r w:rsidR="004A460F">
          <w:rPr>
            <w:rFonts w:cstheme="minorHAnsi"/>
            <w:lang w:val="en-US"/>
          </w:rPr>
          <w:t>-</w:t>
        </w:r>
      </w:ins>
      <w:ins w:id="254" w:author="JAYER A FERNANDES" w:date="2022-06-13T19:11:00Z">
        <w:r w:rsidR="004A460F">
          <w:rPr>
            <w:rFonts w:cstheme="minorHAnsi"/>
            <w:lang w:val="en-US"/>
          </w:rPr>
          <w:t xml:space="preserve">system </w:t>
        </w:r>
      </w:ins>
      <w:ins w:id="255" w:author="JAYER A FERNANDES" w:date="2022-06-13T19:10:00Z">
        <w:r w:rsidR="004A460F">
          <w:rPr>
            <w:rFonts w:cstheme="minorHAnsi"/>
            <w:lang w:val="en-US"/>
          </w:rPr>
          <w:t>markers for capture</w:t>
        </w:r>
      </w:ins>
      <w:ins w:id="256" w:author="Francis Lu" w:date="2022-06-14T21:08:00Z">
        <w:r w:rsidR="00095779">
          <w:rPr>
            <w:rFonts w:cstheme="minorHAnsi"/>
            <w:lang w:val="en-US"/>
          </w:rPr>
          <w:t>,</w:t>
        </w:r>
      </w:ins>
      <w:ins w:id="257" w:author="JAYER A FERNANDES" w:date="2022-06-13T19:10:00Z">
        <w:r w:rsidR="004A460F">
          <w:rPr>
            <w:rFonts w:cstheme="minorHAnsi"/>
            <w:lang w:val="en-US"/>
          </w:rPr>
          <w:t xml:space="preserve"> and </w:t>
        </w:r>
      </w:ins>
      <w:ins w:id="258" w:author="JAYER A FERNANDES" w:date="2022-06-13T19:11:00Z">
        <w:r w:rsidR="004A460F">
          <w:rPr>
            <w:rFonts w:cstheme="minorHAnsi"/>
            <w:lang w:val="en-US"/>
          </w:rPr>
          <w:t>a Raspberry Pi board.</w:t>
        </w:r>
      </w:ins>
      <w:ins w:id="259" w:author="JAYER A FERNANDES" w:date="2022-06-13T17:52:00Z">
        <w:r w:rsidR="0041106B">
          <w:rPr>
            <w:rFonts w:cstheme="minorHAnsi"/>
            <w:lang w:val="en-US"/>
          </w:rPr>
          <w:t xml:space="preserve"> </w:t>
        </w:r>
      </w:ins>
      <w:commentRangeStart w:id="260"/>
      <w:commentRangeStart w:id="261"/>
      <w:r w:rsidRPr="004A11A9">
        <w:rPr>
          <w:rFonts w:cstheme="minorHAnsi"/>
          <w:lang w:val="en-US"/>
        </w:rPr>
        <w:t>The</w:t>
      </w:r>
      <w:commentRangeEnd w:id="260"/>
      <w:r w:rsidR="00CD7809">
        <w:rPr>
          <w:rStyle w:val="CommentReference"/>
          <w:spacing w:val="0"/>
          <w:lang w:val="en-US" w:eastAsia="en-US"/>
        </w:rPr>
        <w:commentReference w:id="260"/>
      </w:r>
      <w:commentRangeEnd w:id="261"/>
      <w:r w:rsidR="004A460F">
        <w:rPr>
          <w:rStyle w:val="CommentReference"/>
          <w:spacing w:val="0"/>
          <w:lang w:val="en-US" w:eastAsia="en-US"/>
        </w:rPr>
        <w:commentReference w:id="261"/>
      </w:r>
      <w:r w:rsidRPr="004A11A9">
        <w:rPr>
          <w:rFonts w:cstheme="minorHAnsi"/>
          <w:lang w:val="en-US"/>
        </w:rPr>
        <w:t xml:space="preserve"> </w:t>
      </w:r>
      <w:del w:id="262" w:author="JAYER A FERNANDES" w:date="2022-06-13T19:12:00Z">
        <w:r w:rsidRPr="004A11A9" w:rsidDel="004A460F">
          <w:rPr>
            <w:rFonts w:cstheme="minorHAnsi"/>
            <w:lang w:val="en-US"/>
          </w:rPr>
          <w:delText xml:space="preserve">device </w:delText>
        </w:r>
      </w:del>
      <w:ins w:id="263" w:author="JAYER A FERNANDES" w:date="2022-06-13T19:12:00Z">
        <w:r w:rsidR="004A460F">
          <w:rPr>
            <w:rFonts w:cstheme="minorHAnsi"/>
            <w:lang w:val="en-US"/>
          </w:rPr>
          <w:t>system</w:t>
        </w:r>
        <w:r w:rsidR="004A460F" w:rsidRPr="004A11A9">
          <w:rPr>
            <w:rFonts w:cstheme="minorHAnsi"/>
            <w:lang w:val="en-US"/>
          </w:rPr>
          <w:t xml:space="preserve"> </w:t>
        </w:r>
      </w:ins>
      <w:r w:rsidRPr="004A11A9">
        <w:rPr>
          <w:rFonts w:cstheme="minorHAnsi"/>
          <w:lang w:val="en-US"/>
        </w:rPr>
        <w:t xml:space="preserve">is </w:t>
      </w:r>
      <w:commentRangeStart w:id="264"/>
      <w:del w:id="265" w:author="JAYER A FERNANDES" w:date="2022-06-13T19:13:00Z">
        <w:r w:rsidRPr="004A11A9" w:rsidDel="004A460F">
          <w:rPr>
            <w:rFonts w:cstheme="minorHAnsi"/>
            <w:lang w:val="en-US"/>
          </w:rPr>
          <w:delText>cheap</w:delText>
        </w:r>
      </w:del>
      <w:commentRangeEnd w:id="264"/>
      <w:ins w:id="266" w:author="JAYER A FERNANDES" w:date="2022-06-13T19:13:00Z">
        <w:r w:rsidR="004A460F">
          <w:rPr>
            <w:rFonts w:cstheme="minorHAnsi"/>
            <w:lang w:val="en-US"/>
          </w:rPr>
          <w:t>low cost, suitable for rapid prototyping</w:t>
        </w:r>
      </w:ins>
      <w:ins w:id="267" w:author="Francis Lu" w:date="2022-06-14T21:36:00Z">
        <w:r w:rsidR="004840B1">
          <w:rPr>
            <w:rFonts w:cstheme="minorHAnsi"/>
            <w:lang w:val="en-US"/>
          </w:rPr>
          <w:t xml:space="preserve"> and </w:t>
        </w:r>
        <w:commentRangeStart w:id="268"/>
        <w:r w:rsidR="004840B1">
          <w:rPr>
            <w:rFonts w:cstheme="minorHAnsi"/>
            <w:lang w:val="en-US"/>
          </w:rPr>
          <w:t xml:space="preserve">real-life </w:t>
        </w:r>
        <w:commentRangeEnd w:id="268"/>
        <w:r w:rsidR="004840B1">
          <w:rPr>
            <w:rStyle w:val="CommentReference"/>
            <w:spacing w:val="0"/>
            <w:lang w:val="en-US" w:eastAsia="en-US"/>
          </w:rPr>
          <w:commentReference w:id="268"/>
        </w:r>
        <w:r w:rsidR="004840B1">
          <w:rPr>
            <w:rFonts w:cstheme="minorHAnsi"/>
            <w:lang w:val="en-US"/>
          </w:rPr>
          <w:t>measurement</w:t>
        </w:r>
      </w:ins>
      <w:ins w:id="269" w:author="JAYER A FERNANDES" w:date="2022-06-13T19:13:00Z">
        <w:r w:rsidR="004A460F">
          <w:rPr>
            <w:rFonts w:cstheme="minorHAnsi"/>
            <w:lang w:val="en-US"/>
          </w:rPr>
          <w:t>,</w:t>
        </w:r>
      </w:ins>
      <w:del w:id="270" w:author="JAYER A FERNANDES" w:date="2022-06-13T19:13:00Z">
        <w:r w:rsidR="000E7012" w:rsidDel="004A460F">
          <w:rPr>
            <w:rStyle w:val="CommentReference"/>
            <w:spacing w:val="0"/>
            <w:lang w:val="en-US" w:eastAsia="en-US"/>
          </w:rPr>
          <w:commentReference w:id="264"/>
        </w:r>
        <w:r w:rsidRPr="004A11A9" w:rsidDel="004A460F">
          <w:rPr>
            <w:rFonts w:cstheme="minorHAnsi"/>
            <w:lang w:val="en-US"/>
          </w:rPr>
          <w:delText>,</w:delText>
        </w:r>
      </w:del>
      <w:r w:rsidRPr="004A11A9">
        <w:rPr>
          <w:rFonts w:cstheme="minorHAnsi"/>
          <w:lang w:val="en-US"/>
        </w:rPr>
        <w:t xml:space="preserve"> easy to use, </w:t>
      </w:r>
      <w:del w:id="271" w:author="Francis Lu" w:date="2022-06-14T21:36:00Z">
        <w:r w:rsidRPr="004A11A9" w:rsidDel="004840B1">
          <w:rPr>
            <w:rFonts w:cstheme="minorHAnsi"/>
            <w:lang w:val="en-US"/>
          </w:rPr>
          <w:delText xml:space="preserve">suitable for </w:delText>
        </w:r>
      </w:del>
      <w:commentRangeStart w:id="272"/>
      <w:ins w:id="273" w:author="Hongrui Jiang" w:date="2022-06-11T19:43:00Z">
        <w:del w:id="274" w:author="Francis Lu" w:date="2022-06-14T21:36:00Z">
          <w:r w:rsidR="000E7012" w:rsidDel="004840B1">
            <w:rPr>
              <w:rFonts w:cstheme="minorHAnsi"/>
              <w:lang w:val="en-US"/>
            </w:rPr>
            <w:delText>re</w:delText>
          </w:r>
        </w:del>
      </w:ins>
      <w:ins w:id="275" w:author="Hongrui Jiang" w:date="2022-06-11T19:44:00Z">
        <w:del w:id="276" w:author="Francis Lu" w:date="2022-06-14T21:36:00Z">
          <w:r w:rsidR="000E7012" w:rsidDel="004840B1">
            <w:rPr>
              <w:rFonts w:cstheme="minorHAnsi"/>
              <w:lang w:val="en-US"/>
            </w:rPr>
            <w:delText xml:space="preserve">al-life </w:delText>
          </w:r>
        </w:del>
      </w:ins>
      <w:commentRangeEnd w:id="272"/>
      <w:del w:id="277" w:author="Francis Lu" w:date="2022-06-14T21:36:00Z">
        <w:r w:rsidR="004A460F" w:rsidDel="004840B1">
          <w:rPr>
            <w:rStyle w:val="CommentReference"/>
            <w:spacing w:val="0"/>
            <w:lang w:val="en-US" w:eastAsia="en-US"/>
          </w:rPr>
          <w:commentReference w:id="272"/>
        </w:r>
      </w:del>
      <w:ins w:id="278" w:author="Hongrui Jiang" w:date="2022-06-11T19:43:00Z">
        <w:del w:id="279" w:author="Francis Lu" w:date="2022-06-14T21:36:00Z">
          <w:r w:rsidR="000E7012" w:rsidDel="004840B1">
            <w:rPr>
              <w:rFonts w:cstheme="minorHAnsi"/>
              <w:lang w:val="en-US"/>
            </w:rPr>
            <w:delText xml:space="preserve">measurement </w:delText>
          </w:r>
        </w:del>
      </w:ins>
      <w:del w:id="280" w:author="Hongrui Jiang" w:date="2022-06-11T19:44:00Z">
        <w:r w:rsidRPr="004A11A9" w:rsidDel="000E7012">
          <w:rPr>
            <w:rFonts w:cstheme="minorHAnsi"/>
            <w:lang w:val="en-US"/>
          </w:rPr>
          <w:delText xml:space="preserve">daily </w:delText>
        </w:r>
      </w:del>
      <w:del w:id="281" w:author="Hongrui Jiang" w:date="2022-06-11T19:43:00Z">
        <w:r w:rsidRPr="004A11A9" w:rsidDel="000E7012">
          <w:rPr>
            <w:rFonts w:cstheme="minorHAnsi"/>
            <w:lang w:val="en-US"/>
          </w:rPr>
          <w:delText>measurement</w:delText>
        </w:r>
      </w:del>
      <w:del w:id="282" w:author="Francis Lu" w:date="2022-06-14T21:36:00Z">
        <w:r w:rsidRPr="004A11A9" w:rsidDel="004840B1">
          <w:rPr>
            <w:rFonts w:cstheme="minorHAnsi"/>
            <w:lang w:val="en-US"/>
          </w:rPr>
          <w:delText xml:space="preserve">, </w:delText>
        </w:r>
      </w:del>
      <w:del w:id="283" w:author="JAYER A FERNANDES" w:date="2022-06-13T19:12:00Z">
        <w:r w:rsidRPr="004A11A9" w:rsidDel="004A460F">
          <w:rPr>
            <w:rFonts w:cstheme="minorHAnsi"/>
            <w:lang w:val="en-US"/>
          </w:rPr>
          <w:delText>low computation</w:delText>
        </w:r>
      </w:del>
      <w:ins w:id="284" w:author="Hongrui Jiang" w:date="2022-06-11T19:44:00Z">
        <w:del w:id="285" w:author="JAYER A FERNANDES" w:date="2022-06-13T19:12:00Z">
          <w:r w:rsidR="000E7012" w:rsidDel="004A460F">
            <w:rPr>
              <w:rFonts w:cstheme="minorHAnsi"/>
              <w:lang w:val="en-US"/>
            </w:rPr>
            <w:delText xml:space="preserve"> power consumption</w:delText>
          </w:r>
        </w:del>
      </w:ins>
      <w:ins w:id="286" w:author="JAYER A FERNANDES" w:date="2022-06-13T19:12:00Z">
        <w:r w:rsidR="004A460F">
          <w:rPr>
            <w:rFonts w:cstheme="minorHAnsi"/>
            <w:lang w:val="en-US"/>
          </w:rPr>
          <w:t>is battery operated</w:t>
        </w:r>
      </w:ins>
      <w:del w:id="287" w:author="Hongrui Jiang" w:date="2022-06-11T19:44:00Z">
        <w:r w:rsidRPr="004A11A9" w:rsidDel="000E7012">
          <w:rPr>
            <w:rFonts w:cstheme="minorHAnsi"/>
            <w:lang w:val="en-US"/>
          </w:rPr>
          <w:delText>s</w:delText>
        </w:r>
      </w:del>
      <w:r w:rsidRPr="004A11A9">
        <w:rPr>
          <w:rFonts w:cstheme="minorHAnsi"/>
          <w:lang w:val="en-US"/>
        </w:rPr>
        <w:t xml:space="preserve">, and provides </w:t>
      </w:r>
      <w:commentRangeStart w:id="288"/>
      <w:r w:rsidRPr="004A11A9">
        <w:rPr>
          <w:rFonts w:cstheme="minorHAnsi"/>
          <w:lang w:val="en-US"/>
        </w:rPr>
        <w:t>competitive accuracy</w:t>
      </w:r>
      <w:commentRangeEnd w:id="288"/>
      <w:r w:rsidR="004A460F">
        <w:rPr>
          <w:rStyle w:val="CommentReference"/>
          <w:spacing w:val="0"/>
          <w:lang w:val="en-US" w:eastAsia="en-US"/>
        </w:rPr>
        <w:commentReference w:id="288"/>
      </w:r>
      <w:r w:rsidRPr="004A11A9">
        <w:rPr>
          <w:rFonts w:cstheme="minorHAnsi"/>
          <w:lang w:val="en-US"/>
        </w:rPr>
        <w:t>. The main contributions are as follows.</w:t>
      </w:r>
    </w:p>
    <w:p w14:paraId="75FF8E35" w14:textId="6252DE13" w:rsidR="00DB54B1" w:rsidRDefault="0023523E" w:rsidP="00DB54B1">
      <w:pPr>
        <w:pStyle w:val="bulletlist"/>
        <w:spacing w:line="240" w:lineRule="auto"/>
      </w:pPr>
      <w:commentRangeStart w:id="289"/>
      <w:del w:id="290" w:author="Hongrui Jiang" w:date="2022-06-11T19:47:00Z">
        <w:r w:rsidRPr="00461D05" w:rsidDel="00CD7809">
          <w:rPr>
            <w:strike/>
            <w:lang w:val="en-US"/>
            <w:rPrChange w:id="291" w:author="JAYER A FERNANDES" w:date="2022-06-13T19:21:00Z">
              <w:rPr>
                <w:lang w:val="en-US"/>
              </w:rPr>
            </w:rPrChange>
          </w:rPr>
          <w:delText xml:space="preserve">Introduce </w:delText>
        </w:r>
      </w:del>
      <w:ins w:id="292" w:author="Hongrui Jiang" w:date="2022-06-11T19:47:00Z">
        <w:r w:rsidR="00CD7809" w:rsidRPr="00461D05">
          <w:rPr>
            <w:strike/>
            <w:lang w:val="en-US"/>
            <w:rPrChange w:id="293" w:author="JAYER A FERNANDES" w:date="2022-06-13T19:21:00Z">
              <w:rPr>
                <w:lang w:val="en-US"/>
              </w:rPr>
            </w:rPrChange>
          </w:rPr>
          <w:t xml:space="preserve">Incorporation of </w:t>
        </w:r>
      </w:ins>
      <w:del w:id="294" w:author="Hongrui Jiang" w:date="2022-06-11T19:47:00Z">
        <w:r w:rsidRPr="00461D05" w:rsidDel="00CD7809">
          <w:rPr>
            <w:strike/>
            <w:lang w:val="en-US"/>
            <w:rPrChange w:id="295" w:author="JAYER A FERNANDES" w:date="2022-06-13T19:21:00Z">
              <w:rPr>
                <w:lang w:val="en-US"/>
              </w:rPr>
            </w:rPrChange>
          </w:rPr>
          <w:delText xml:space="preserve">the </w:delText>
        </w:r>
      </w:del>
      <w:r w:rsidRPr="00461D05">
        <w:rPr>
          <w:strike/>
          <w:lang w:val="en-US"/>
          <w:rPrChange w:id="296" w:author="JAYER A FERNANDES" w:date="2022-06-13T19:21:00Z">
            <w:rPr>
              <w:lang w:val="en-US"/>
            </w:rPr>
          </w:rPrChange>
        </w:rPr>
        <w:t xml:space="preserve">computer vision </w:t>
      </w:r>
      <w:del w:id="297" w:author="Hongrui Jiang" w:date="2022-06-11T19:47:00Z">
        <w:r w:rsidRPr="00461D05" w:rsidDel="00CD7809">
          <w:rPr>
            <w:strike/>
            <w:lang w:val="en-US"/>
            <w:rPrChange w:id="298" w:author="JAYER A FERNANDES" w:date="2022-06-13T19:21:00Z">
              <w:rPr>
                <w:lang w:val="en-US"/>
              </w:rPr>
            </w:rPrChange>
          </w:rPr>
          <w:delText xml:space="preserve">technology </w:delText>
        </w:r>
      </w:del>
      <w:r w:rsidRPr="00461D05">
        <w:rPr>
          <w:strike/>
          <w:lang w:val="en-US"/>
          <w:rPrChange w:id="299" w:author="JAYER A FERNANDES" w:date="2022-06-13T19:21:00Z">
            <w:rPr>
              <w:lang w:val="en-US"/>
            </w:rPr>
          </w:rPrChange>
        </w:rPr>
        <w:t>to the traditional wearable gait monitoring system</w:t>
      </w:r>
      <w:commentRangeEnd w:id="289"/>
      <w:r w:rsidR="00CD7809" w:rsidRPr="00461D05">
        <w:rPr>
          <w:rStyle w:val="CommentReference"/>
          <w:strike/>
          <w:spacing w:val="0"/>
          <w:lang w:val="en-US" w:eastAsia="en-US"/>
          <w:rPrChange w:id="300" w:author="JAYER A FERNANDES" w:date="2022-06-13T19:21:00Z">
            <w:rPr>
              <w:rStyle w:val="CommentReference"/>
              <w:spacing w:val="0"/>
              <w:lang w:val="en-US" w:eastAsia="en-US"/>
            </w:rPr>
          </w:rPrChange>
        </w:rPr>
        <w:commentReference w:id="289"/>
      </w:r>
      <w:r w:rsidRPr="0023523E">
        <w:rPr>
          <w:lang w:val="en-US"/>
        </w:rPr>
        <w:t>.</w:t>
      </w:r>
      <w:ins w:id="301" w:author="JAYER A FERNANDES" w:date="2022-06-13T19:33:00Z">
        <w:r w:rsidR="00A57538">
          <w:rPr>
            <w:lang w:val="en-US"/>
          </w:rPr>
          <w:t xml:space="preserve"> </w:t>
        </w:r>
      </w:ins>
    </w:p>
    <w:p w14:paraId="2FFD59CB" w14:textId="714C3251" w:rsidR="00DB54B1" w:rsidRPr="0023523E" w:rsidRDefault="0023523E" w:rsidP="00DB54B1">
      <w:pPr>
        <w:pStyle w:val="bulletlist"/>
        <w:spacing w:line="240" w:lineRule="auto"/>
      </w:pPr>
      <w:del w:id="302" w:author="JAYER A FERNANDES" w:date="2022-06-13T19:21:00Z">
        <w:r w:rsidRPr="0023523E" w:rsidDel="00461D05">
          <w:rPr>
            <w:lang w:val="en-US"/>
          </w:rPr>
          <w:delText xml:space="preserve">Apply </w:delText>
        </w:r>
      </w:del>
      <w:ins w:id="303" w:author="JAYER A FERNANDES" w:date="2022-06-13T19:21:00Z">
        <w:r w:rsidR="00461D05" w:rsidRPr="0023523E">
          <w:rPr>
            <w:lang w:val="en-US"/>
          </w:rPr>
          <w:t>Appl</w:t>
        </w:r>
        <w:r w:rsidR="00461D05">
          <w:rPr>
            <w:lang w:val="en-US"/>
          </w:rPr>
          <w:t xml:space="preserve">ication of </w:t>
        </w:r>
      </w:ins>
      <w:del w:id="304" w:author="JAYER A FERNANDES" w:date="2022-06-13T19:20:00Z">
        <w:r w:rsidRPr="0023523E" w:rsidDel="00461D05">
          <w:rPr>
            <w:lang w:val="en-US"/>
          </w:rPr>
          <w:delText xml:space="preserve">Aruco </w:delText>
        </w:r>
      </w:del>
      <w:proofErr w:type="spellStart"/>
      <w:ins w:id="305" w:author="JAYER A FERNANDES" w:date="2022-06-13T19:20:00Z">
        <w:r w:rsidR="00461D05" w:rsidRPr="0023523E">
          <w:rPr>
            <w:lang w:val="en-US"/>
          </w:rPr>
          <w:t>Ar</w:t>
        </w:r>
        <w:r w:rsidR="00461D05">
          <w:rPr>
            <w:lang w:val="en-US"/>
          </w:rPr>
          <w:t>U</w:t>
        </w:r>
        <w:r w:rsidR="00461D05" w:rsidRPr="0023523E">
          <w:rPr>
            <w:lang w:val="en-US"/>
          </w:rPr>
          <w:t>co</w:t>
        </w:r>
        <w:proofErr w:type="spellEnd"/>
        <w:r w:rsidR="00461D05" w:rsidRPr="0023523E">
          <w:rPr>
            <w:lang w:val="en-US"/>
          </w:rPr>
          <w:t xml:space="preserve"> </w:t>
        </w:r>
      </w:ins>
      <w:r w:rsidRPr="0023523E">
        <w:rPr>
          <w:lang w:val="en-US"/>
        </w:rPr>
        <w:t>marker and stereo camera system to extract gait length, width</w:t>
      </w:r>
      <w:del w:id="306" w:author="JAYER A FERNANDES" w:date="2022-06-13T19:21:00Z">
        <w:r w:rsidRPr="0023523E" w:rsidDel="00461D05">
          <w:rPr>
            <w:lang w:val="en-US"/>
          </w:rPr>
          <w:delText>s</w:delText>
        </w:r>
      </w:del>
      <w:r w:rsidRPr="0023523E">
        <w:rPr>
          <w:lang w:val="en-US"/>
        </w:rPr>
        <w:t>, and height</w:t>
      </w:r>
      <w:del w:id="307" w:author="JAYER A FERNANDES" w:date="2022-06-13T19:21:00Z">
        <w:r w:rsidRPr="0023523E" w:rsidDel="00461D05">
          <w:rPr>
            <w:lang w:val="en-US"/>
          </w:rPr>
          <w:delText>s</w:delText>
        </w:r>
      </w:del>
      <w:r w:rsidRPr="0023523E">
        <w:rPr>
          <w:lang w:val="en-US"/>
        </w:rPr>
        <w:t>.</w:t>
      </w:r>
    </w:p>
    <w:p w14:paraId="02EC466C" w14:textId="36D5CE20" w:rsidR="0023523E" w:rsidRPr="005B520E" w:rsidRDefault="0023523E" w:rsidP="00DB54B1">
      <w:pPr>
        <w:pStyle w:val="bulletlist"/>
        <w:spacing w:line="240" w:lineRule="auto"/>
      </w:pPr>
      <w:commentRangeStart w:id="308"/>
      <w:r w:rsidRPr="0023523E">
        <w:t>Privacy protection (Advantage of using infrared images and low-resolution images)</w:t>
      </w:r>
      <w:commentRangeEnd w:id="308"/>
      <w:r w:rsidR="00461D05">
        <w:rPr>
          <w:rStyle w:val="CommentReference"/>
          <w:spacing w:val="0"/>
          <w:lang w:val="en-US" w:eastAsia="en-US"/>
        </w:rPr>
        <w:commentReference w:id="308"/>
      </w:r>
    </w:p>
    <w:p w14:paraId="71D39A45" w14:textId="66250BDB" w:rsidR="009303D9" w:rsidRPr="00D632BE" w:rsidRDefault="000259C5" w:rsidP="007744F1">
      <w:pPr>
        <w:pStyle w:val="Heading1"/>
      </w:pPr>
      <w:r>
        <w:t>System</w:t>
      </w:r>
      <w:r w:rsidR="009303D9" w:rsidRPr="00D632BE">
        <w:t xml:space="preserve"> </w:t>
      </w:r>
      <w:r>
        <w:t>Overview</w:t>
      </w:r>
    </w:p>
    <w:p w14:paraId="5DD24AD7" w14:textId="33F66AAF" w:rsidR="009303D9" w:rsidRDefault="00F2030C" w:rsidP="007744F1">
      <w:pPr>
        <w:pStyle w:val="Heading2"/>
      </w:pPr>
      <w:del w:id="309" w:author="Hongrui Jiang" w:date="2022-06-11T19:25:00Z">
        <w:r w:rsidDel="00C934DC">
          <w:delText xml:space="preserve">Hareware </w:delText>
        </w:r>
      </w:del>
      <w:ins w:id="310" w:author="Hongrui Jiang" w:date="2022-06-11T19:25:00Z">
        <w:r w:rsidR="00C934DC">
          <w:t xml:space="preserve">Hardware </w:t>
        </w:r>
      </w:ins>
      <w:r>
        <w:t>Design</w:t>
      </w:r>
    </w:p>
    <w:p w14:paraId="0DD1A077" w14:textId="199C3E59" w:rsidR="00881767" w:rsidDel="00461D05" w:rsidRDefault="00461D05" w:rsidP="00C145DC">
      <w:pPr>
        <w:pStyle w:val="BodyText"/>
        <w:rPr>
          <w:del w:id="311" w:author="JAYER A FERNANDES" w:date="2022-06-13T19:29:00Z"/>
        </w:rPr>
      </w:pPr>
      <w:ins w:id="312" w:author="JAYER A FERNANDES" w:date="2022-06-13T19:29:00Z">
        <w:r>
          <w:rPr>
            <w:lang w:val="en-US"/>
          </w:rPr>
          <w:t>Figure 2. shows</w:t>
        </w:r>
      </w:ins>
      <w:ins w:id="313" w:author="JAYER A FERNANDES" w:date="2022-06-13T19:31:00Z">
        <w:r w:rsidR="00A57538">
          <w:rPr>
            <w:lang w:val="en-US"/>
          </w:rPr>
          <w:t xml:space="preserve"> a picture of the complete system and an outline of </w:t>
        </w:r>
        <w:del w:id="314" w:author="Francis Lu" w:date="2022-06-14T21:09:00Z">
          <w:r w:rsidR="00A57538" w:rsidDel="00095779">
            <w:rPr>
              <w:lang w:val="en-US"/>
            </w:rPr>
            <w:delText>it</w:delText>
          </w:r>
        </w:del>
      </w:ins>
      <w:ins w:id="315" w:author="JAYER A FERNANDES" w:date="2022-06-13T19:32:00Z">
        <w:del w:id="316" w:author="Francis Lu" w:date="2022-06-14T21:09:00Z">
          <w:r w:rsidR="00A57538" w:rsidDel="00095779">
            <w:rPr>
              <w:lang w:val="en-US"/>
            </w:rPr>
            <w:delText>’s</w:delText>
          </w:r>
        </w:del>
      </w:ins>
      <w:ins w:id="317" w:author="Francis Lu" w:date="2022-06-14T21:09:00Z">
        <w:r w:rsidR="00095779">
          <w:rPr>
            <w:lang w:val="en-US"/>
          </w:rPr>
          <w:t>its</w:t>
        </w:r>
      </w:ins>
      <w:ins w:id="318" w:author="JAYER A FERNANDES" w:date="2022-06-13T19:32:00Z">
        <w:r w:rsidR="00A57538">
          <w:rPr>
            <w:lang w:val="en-US"/>
          </w:rPr>
          <w:t xml:space="preserve"> operation.</w:t>
        </w:r>
      </w:ins>
      <w:ins w:id="319" w:author="Francis Lu" w:date="2022-06-14T21:09:00Z">
        <w:r w:rsidR="00095779">
          <w:rPr>
            <w:lang w:val="en-US"/>
          </w:rPr>
          <w:t xml:space="preserve"> </w:t>
        </w:r>
      </w:ins>
      <w:commentRangeStart w:id="320"/>
      <w:del w:id="321" w:author="JAYER A FERNANDES" w:date="2022-06-13T19:29:00Z">
        <w:r w:rsidR="00881767" w:rsidDel="00461D05">
          <w:delText xml:space="preserve">As shown in Figure 2, the hardware of our gait monitoring system consists of Pi and accessories, Force Sensitive Resistor (FSR) and circuits, and holders. </w:delText>
        </w:r>
        <w:commentRangeEnd w:id="320"/>
        <w:r w:rsidR="00865767" w:rsidDel="00461D05">
          <w:rPr>
            <w:rStyle w:val="CommentReference"/>
            <w:spacing w:val="0"/>
            <w:lang w:val="en-US" w:eastAsia="en-US"/>
          </w:rPr>
          <w:commentReference w:id="320"/>
        </w:r>
      </w:del>
    </w:p>
    <w:p w14:paraId="7287C207" w14:textId="124BC7FE" w:rsidR="00881767" w:rsidRDefault="00881767" w:rsidP="00881767">
      <w:pPr>
        <w:pStyle w:val="BodyText"/>
      </w:pPr>
      <w:r>
        <w:t xml:space="preserve">There are two </w:t>
      </w:r>
      <w:commentRangeStart w:id="322"/>
      <w:del w:id="323" w:author="JAYER A FERNANDES" w:date="2022-06-13T22:59:00Z">
        <w:r w:rsidDel="00613C76">
          <w:delText>bracelets</w:delText>
        </w:r>
        <w:commentRangeEnd w:id="322"/>
        <w:r w:rsidR="002B09E8" w:rsidDel="00613C76">
          <w:rPr>
            <w:rStyle w:val="CommentReference"/>
            <w:spacing w:val="0"/>
            <w:lang w:val="en-US" w:eastAsia="en-US"/>
          </w:rPr>
          <w:commentReference w:id="322"/>
        </w:r>
        <w:r w:rsidDel="00613C76">
          <w:delText xml:space="preserve"> </w:delText>
        </w:r>
      </w:del>
      <w:ins w:id="324" w:author="JAYER A FERNANDES" w:date="2022-06-13T22:59:00Z">
        <w:r w:rsidR="00613C76">
          <w:rPr>
            <w:lang w:val="en-US"/>
          </w:rPr>
          <w:t>wearables</w:t>
        </w:r>
        <w:r w:rsidR="00613C76">
          <w:t xml:space="preserve"> </w:t>
        </w:r>
      </w:ins>
      <w:r>
        <w:t>in the system</w:t>
      </w:r>
      <w:ins w:id="325" w:author="JAYER A FERNANDES" w:date="2022-06-13T22:58:00Z">
        <w:r w:rsidR="00613C76">
          <w:rPr>
            <w:lang w:val="en-US"/>
          </w:rPr>
          <w:t>, one for each ankle</w:t>
        </w:r>
      </w:ins>
      <w:r>
        <w:t xml:space="preserve">. Each </w:t>
      </w:r>
      <w:ins w:id="326" w:author="JAYER A FERNANDES" w:date="2022-06-13T22:59:00Z">
        <w:r w:rsidR="00613C76">
          <w:rPr>
            <w:lang w:val="en-US"/>
          </w:rPr>
          <w:t xml:space="preserve">wearable is outfitted </w:t>
        </w:r>
      </w:ins>
      <w:del w:id="327" w:author="JAYER A FERNANDES" w:date="2022-06-13T22:59:00Z">
        <w:r w:rsidDel="00613C76">
          <w:delText xml:space="preserve">has </w:delText>
        </w:r>
      </w:del>
      <w:ins w:id="328" w:author="JAYER A FERNANDES" w:date="2022-06-13T22:59:00Z">
        <w:r w:rsidR="00613C76">
          <w:rPr>
            <w:lang w:val="en-US"/>
          </w:rPr>
          <w:t>with</w:t>
        </w:r>
        <w:r w:rsidR="00613C76">
          <w:t xml:space="preserve"> </w:t>
        </w:r>
      </w:ins>
      <w:r>
        <w:t xml:space="preserve">a </w:t>
      </w:r>
      <w:del w:id="329" w:author="JAYER A FERNANDES" w:date="2022-06-13T23:10:00Z">
        <w:r w:rsidDel="00C31481">
          <w:delText xml:space="preserve">pair of </w:delText>
        </w:r>
      </w:del>
      <w:r>
        <w:t>Pi Zero 2</w:t>
      </w:r>
      <w:del w:id="330" w:author="JAYER A FERNANDES" w:date="2022-06-13T22:58:00Z">
        <w:r w:rsidDel="00613C76">
          <w:delText xml:space="preserve"> </w:delText>
        </w:r>
      </w:del>
      <w:r>
        <w:t xml:space="preserve">W, </w:t>
      </w:r>
      <w:ins w:id="331" w:author="JAYER A FERNANDES" w:date="2022-06-13T23:11:00Z">
        <w:r w:rsidR="00C31481">
          <w:rPr>
            <w:lang w:val="en-US"/>
          </w:rPr>
          <w:t xml:space="preserve">two </w:t>
        </w:r>
      </w:ins>
      <w:proofErr w:type="spellStart"/>
      <w:r>
        <w:t>NoIR</w:t>
      </w:r>
      <w:proofErr w:type="spellEnd"/>
      <w:r>
        <w:t xml:space="preserve"> </w:t>
      </w:r>
      <w:del w:id="332" w:author="JAYER A FERNANDES" w:date="2022-06-13T23:11:00Z">
        <w:r w:rsidDel="00C31481">
          <w:delText xml:space="preserve">camera </w:delText>
        </w:r>
      </w:del>
      <w:r>
        <w:t>V2</w:t>
      </w:r>
      <w:ins w:id="333" w:author="JAYER A FERNANDES" w:date="2022-06-13T23:11:00Z">
        <w:r w:rsidR="00C31481">
          <w:rPr>
            <w:lang w:val="en-US"/>
          </w:rPr>
          <w:t xml:space="preserve"> cameras</w:t>
        </w:r>
      </w:ins>
      <w:del w:id="334" w:author="JAYER A FERNANDES" w:date="2022-06-13T23:11:00Z">
        <w:r w:rsidDel="00C31481">
          <w:delText>,</w:delText>
        </w:r>
      </w:del>
      <w:ins w:id="335" w:author="JAYER A FERNANDES" w:date="2022-06-13T23:11:00Z">
        <w:r w:rsidR="00C31481">
          <w:rPr>
            <w:lang w:val="en-US"/>
          </w:rPr>
          <w:t xml:space="preserve"> that have a </w:t>
        </w:r>
      </w:ins>
      <w:del w:id="336" w:author="JAYER A FERNANDES" w:date="2022-06-13T23:11:00Z">
        <w:r w:rsidDel="00C31481">
          <w:delText xml:space="preserve"> </w:delText>
        </w:r>
      </w:del>
      <w:r>
        <w:t>780nm infrared filter</w:t>
      </w:r>
      <w:del w:id="337" w:author="JAYER A FERNANDES" w:date="2022-06-13T23:12:00Z">
        <w:r w:rsidDel="00C31481">
          <w:delText>s</w:delText>
        </w:r>
      </w:del>
      <w:r>
        <w:t xml:space="preserve">, and portable batteries to form a stereo camera. The Pi has a 1GHz Quad-Core Processor with 512MB LPDDR2 RAM [7] and runs on the Pi OS. </w:t>
      </w:r>
      <w:del w:id="338" w:author="JAYER A FERNANDES" w:date="2022-06-13T23:19:00Z">
        <w:r w:rsidDel="00A37E9F">
          <w:delText>It will</w:delText>
        </w:r>
      </w:del>
      <w:ins w:id="339" w:author="JAYER A FERNANDES" w:date="2022-06-13T23:19:00Z">
        <w:r w:rsidR="00A37E9F">
          <w:rPr>
            <w:lang w:val="en-US"/>
          </w:rPr>
          <w:t>The signal from the FSR is used to</w:t>
        </w:r>
      </w:ins>
      <w:r>
        <w:t xml:space="preserve"> trigger </w:t>
      </w:r>
      <w:ins w:id="340" w:author="JAYER A FERNANDES" w:date="2022-06-13T23:19:00Z">
        <w:r w:rsidR="00A37E9F">
          <w:rPr>
            <w:lang w:val="en-US"/>
          </w:rPr>
          <w:t xml:space="preserve">the </w:t>
        </w:r>
      </w:ins>
      <w:r>
        <w:t>cameras to take images of the marker on</w:t>
      </w:r>
      <w:del w:id="341" w:author="JAYER A FERNANDES" w:date="2022-06-13T23:19:00Z">
        <w:r w:rsidDel="00A37E9F">
          <w:delText xml:space="preserve"> another</w:delText>
        </w:r>
      </w:del>
      <w:ins w:id="342" w:author="JAYER A FERNANDES" w:date="2022-06-13T23:19:00Z">
        <w:r w:rsidR="00A37E9F">
          <w:rPr>
            <w:lang w:val="en-US"/>
          </w:rPr>
          <w:t xml:space="preserve"> the other</w:t>
        </w:r>
      </w:ins>
      <w:r>
        <w:t xml:space="preserve"> bracelet </w:t>
      </w:r>
      <w:del w:id="343" w:author="JAYER A FERNANDES" w:date="2022-06-13T23:19:00Z">
        <w:r w:rsidDel="00A37E9F">
          <w:delText>when it receives</w:delText>
        </w:r>
      </w:del>
      <w:ins w:id="344" w:author="JAYER A FERNANDES" w:date="2022-06-13T23:19:00Z">
        <w:r w:rsidR="00A37E9F">
          <w:rPr>
            <w:lang w:val="en-US"/>
          </w:rPr>
          <w:t>during</w:t>
        </w:r>
      </w:ins>
      <w:r>
        <w:t xml:space="preserve"> the toe-off and heel strike</w:t>
      </w:r>
      <w:ins w:id="345" w:author="JAYER A FERNANDES" w:date="2022-06-13T23:19:00Z">
        <w:r w:rsidR="00A37E9F">
          <w:rPr>
            <w:lang w:val="en-US"/>
          </w:rPr>
          <w:t xml:space="preserve"> phas</w:t>
        </w:r>
      </w:ins>
      <w:ins w:id="346" w:author="JAYER A FERNANDES" w:date="2022-06-13T23:20:00Z">
        <w:r w:rsidR="00A37E9F">
          <w:rPr>
            <w:lang w:val="en-US"/>
          </w:rPr>
          <w:t>es</w:t>
        </w:r>
      </w:ins>
      <w:del w:id="347" w:author="JAYER A FERNANDES" w:date="2022-06-13T23:19:00Z">
        <w:r w:rsidDel="00A37E9F">
          <w:delText xml:space="preserve"> event signal from the FSR</w:delText>
        </w:r>
      </w:del>
      <w:r>
        <w:t xml:space="preserve">. </w:t>
      </w:r>
      <w:r w:rsidRPr="00A37E9F">
        <w:rPr>
          <w:strike/>
          <w:rPrChange w:id="348" w:author="JAYER A FERNANDES" w:date="2022-06-13T23:20:00Z">
            <w:rPr/>
          </w:rPrChange>
        </w:rPr>
        <w:t xml:space="preserve">The </w:t>
      </w:r>
      <w:proofErr w:type="spellStart"/>
      <w:r w:rsidRPr="00A37E9F">
        <w:rPr>
          <w:strike/>
          <w:rPrChange w:id="349" w:author="JAYER A FERNANDES" w:date="2022-06-13T23:20:00Z">
            <w:rPr/>
          </w:rPrChange>
        </w:rPr>
        <w:t>NoIR</w:t>
      </w:r>
      <w:proofErr w:type="spellEnd"/>
      <w:r w:rsidRPr="00A37E9F">
        <w:rPr>
          <w:strike/>
          <w:rPrChange w:id="350" w:author="JAYER A FERNANDES" w:date="2022-06-13T23:20:00Z">
            <w:rPr/>
          </w:rPrChange>
        </w:rPr>
        <w:t xml:space="preserve"> cameras are similar to the cameras on smartphones except without infrared filters.</w:t>
      </w:r>
      <w:r>
        <w:t xml:space="preserve"> Its </w:t>
      </w:r>
      <w:proofErr w:type="spellStart"/>
      <w:ins w:id="351" w:author="JAYER A FERNANDES" w:date="2022-06-13T23:20:00Z">
        <w:r w:rsidR="00A37E9F">
          <w:rPr>
            <w:lang w:val="en-US"/>
          </w:rPr>
          <w:t>NoIR</w:t>
        </w:r>
        <w:proofErr w:type="spellEnd"/>
        <w:r w:rsidR="00A37E9F">
          <w:rPr>
            <w:lang w:val="en-US"/>
          </w:rPr>
          <w:t xml:space="preserve"> </w:t>
        </w:r>
      </w:ins>
      <w:r>
        <w:t>illumination wavelength varies from 350 to 800nm [8]. Therefore, with the 780nm InfraRed filter, the image presents scenes under 780 to 800nm light</w:t>
      </w:r>
      <w:r w:rsidRPr="00022C11">
        <w:rPr>
          <w:strike/>
          <w:rPrChange w:id="352" w:author="JAYER A FERNANDES" w:date="2022-06-13T23:33:00Z">
            <w:rPr/>
          </w:rPrChange>
        </w:rPr>
        <w:t xml:space="preserve">. Compared with the visible </w:t>
      </w:r>
      <w:del w:id="353" w:author="JAYER A FERNANDES" w:date="2022-06-13T23:25:00Z">
        <w:r w:rsidRPr="00022C11" w:rsidDel="006A31CC">
          <w:rPr>
            <w:strike/>
            <w:rPrChange w:id="354" w:author="JAYER A FERNANDES" w:date="2022-06-13T23:33:00Z">
              <w:rPr/>
            </w:rPrChange>
          </w:rPr>
          <w:delText xml:space="preserve">light </w:delText>
        </w:r>
      </w:del>
      <w:ins w:id="355" w:author="JAYER A FERNANDES" w:date="2022-06-13T23:25:00Z">
        <w:r w:rsidR="006A31CC" w:rsidRPr="00022C11">
          <w:rPr>
            <w:strike/>
            <w:lang w:val="en-US"/>
            <w:rPrChange w:id="356" w:author="JAYER A FERNANDES" w:date="2022-06-13T23:33:00Z">
              <w:rPr>
                <w:lang w:val="en-US"/>
              </w:rPr>
            </w:rPrChange>
          </w:rPr>
          <w:t xml:space="preserve">wavelength camera </w:t>
        </w:r>
      </w:ins>
      <w:r w:rsidRPr="00022C11">
        <w:rPr>
          <w:strike/>
          <w:rPrChange w:id="357" w:author="JAYER A FERNANDES" w:date="2022-06-13T23:33:00Z">
            <w:rPr/>
          </w:rPrChange>
        </w:rPr>
        <w:t xml:space="preserve">images (380 to 700nm), </w:t>
      </w:r>
      <w:del w:id="358" w:author="JAYER A FERNANDES" w:date="2022-06-13T23:33:00Z">
        <w:r w:rsidDel="00022C11">
          <w:delText xml:space="preserve">the </w:delText>
        </w:r>
      </w:del>
      <w:ins w:id="359" w:author="JAYER A FERNANDES" w:date="2022-06-13T23:34:00Z">
        <w:r w:rsidR="00022C11">
          <w:rPr>
            <w:lang w:val="en-US"/>
          </w:rPr>
          <w:t>While the infrared cameras are unable to resolve fine details, they can easily resolve</w:t>
        </w:r>
      </w:ins>
      <w:ins w:id="360" w:author="JAYER A FERNANDES" w:date="2022-06-13T23:35:00Z">
        <w:r w:rsidR="00022C11">
          <w:rPr>
            <w:lang w:val="en-US"/>
          </w:rPr>
          <w:t xml:space="preserve"> details with high contrast</w:t>
        </w:r>
      </w:ins>
      <w:ins w:id="361" w:author="JAYER A FERNANDES" w:date="2022-06-13T23:47:00Z">
        <w:r w:rsidR="00E20783">
          <w:rPr>
            <w:lang w:val="en-US"/>
          </w:rPr>
          <w:t>, such as the markers</w:t>
        </w:r>
      </w:ins>
      <w:ins w:id="362" w:author="JAYER A FERNANDES" w:date="2022-06-13T23:35:00Z">
        <w:r w:rsidR="00022C11">
          <w:rPr>
            <w:lang w:val="en-US"/>
          </w:rPr>
          <w:t>, thus affording an element of privacy in the data capture</w:t>
        </w:r>
      </w:ins>
      <w:commentRangeStart w:id="363"/>
      <w:commentRangeStart w:id="364"/>
      <w:del w:id="365" w:author="JAYER A FERNANDES" w:date="2022-06-13T23:34:00Z">
        <w:r w:rsidDel="00022C11">
          <w:delText xml:space="preserve">infrared </w:delText>
        </w:r>
      </w:del>
      <w:del w:id="366" w:author="JAYER A FERNANDES" w:date="2022-06-13T23:33:00Z">
        <w:r w:rsidDel="00022C11">
          <w:delText xml:space="preserve">images </w:delText>
        </w:r>
      </w:del>
      <w:ins w:id="367" w:author="JAYER A FERNANDES" w:date="2022-06-13T23:33:00Z">
        <w:del w:id="368" w:author="Francis Lu" w:date="2022-06-14T21:10:00Z">
          <w:r w:rsidR="00022C11" w:rsidDel="00A956B1">
            <w:rPr>
              <w:lang w:val="en-US"/>
            </w:rPr>
            <w:delText xml:space="preserve"> </w:delText>
          </w:r>
        </w:del>
      </w:ins>
      <w:del w:id="369" w:author="JAYER A FERNANDES" w:date="2022-06-13T23:34:00Z">
        <w:r w:rsidDel="00022C11">
          <w:delText>have problems with fuzzy details, low contrast and spatial resolution, and poor visual effect [*2]. These issues on the infrared image can help relieve people's concern about privacy leakage</w:delText>
        </w:r>
      </w:del>
      <w:r>
        <w:t xml:space="preserve">. </w:t>
      </w:r>
      <w:commentRangeEnd w:id="363"/>
      <w:r w:rsidR="00CD7809">
        <w:rPr>
          <w:rStyle w:val="CommentReference"/>
          <w:spacing w:val="0"/>
          <w:lang w:val="en-US" w:eastAsia="en-US"/>
        </w:rPr>
        <w:commentReference w:id="363"/>
      </w:r>
      <w:commentRangeEnd w:id="364"/>
      <w:r w:rsidR="00022C11">
        <w:rPr>
          <w:rStyle w:val="CommentReference"/>
          <w:spacing w:val="0"/>
          <w:lang w:val="en-US" w:eastAsia="en-US"/>
        </w:rPr>
        <w:commentReference w:id="364"/>
      </w:r>
      <w:r>
        <w:t xml:space="preserve">A 1200mAh Pisugar3 provides 8-10 hours of battery life. Depending on the patients' conditions and needs, a small volume </w:t>
      </w:r>
      <w:commentRangeStart w:id="370"/>
      <w:r>
        <w:t>of 3.7V Lithium-ion Polymer Battery can support reduced dimension and comforter devices.</w:t>
      </w:r>
      <w:commentRangeEnd w:id="370"/>
      <w:r w:rsidR="00022C11">
        <w:rPr>
          <w:rStyle w:val="CommentReference"/>
          <w:spacing w:val="0"/>
          <w:lang w:val="en-US" w:eastAsia="en-US"/>
        </w:rPr>
        <w:commentReference w:id="370"/>
      </w:r>
    </w:p>
    <w:p w14:paraId="4F68E041" w14:textId="77777777" w:rsidR="00C145DC" w:rsidRDefault="00C145DC" w:rsidP="00C145DC">
      <w:pPr>
        <w:pStyle w:val="BodyText"/>
        <w:jc w:val="center"/>
        <w:rPr>
          <w:rFonts w:cstheme="minorHAnsi"/>
        </w:rPr>
      </w:pPr>
      <w:r w:rsidRPr="00B93C66">
        <w:rPr>
          <w:rFonts w:cstheme="minorHAnsi"/>
        </w:rPr>
        <w:fldChar w:fldCharType="begin"/>
      </w:r>
      <w:r w:rsidRPr="00B93C66">
        <w:rPr>
          <w:rFonts w:cstheme="minorHAnsi"/>
        </w:rPr>
        <w:instrText xml:space="preserve"> INCLUDEPICTURE "https://media.istockphoto.com/photos/abstract-black-grainy-paper-texture-background-or-backdrop-empty-picture-id1148635445?k=20&amp;m=1148635445&amp;s=612x612&amp;w=0&amp;h=9YWCutAk_zMHwkbzGrpkDZ5bOEZkX40nNagxPUNXaok=" \* MERGEFORMATINET </w:instrText>
      </w:r>
      <w:r w:rsidRPr="00B93C66">
        <w:rPr>
          <w:rFonts w:cstheme="minorHAnsi"/>
        </w:rPr>
        <w:fldChar w:fldCharType="separate"/>
      </w:r>
      <w:r w:rsidRPr="00B93C66">
        <w:rPr>
          <w:rFonts w:cstheme="minorHAnsi"/>
          <w:noProof/>
          <w:lang w:val="en-US" w:eastAsia="en-US"/>
        </w:rPr>
        <w:drawing>
          <wp:inline distT="0" distB="0" distL="0" distR="0" wp14:anchorId="33FEE89B" wp14:editId="552E55B4">
            <wp:extent cx="1149460" cy="767166"/>
            <wp:effectExtent l="0" t="0" r="0" b="0"/>
            <wp:docPr id="2" name="Picture 2" descr="2,985 Solid Black Backgroun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85 Solid Black Background Stock Photos, Pictures &amp; Royalty-Free Images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460" cy="767166"/>
                    </a:xfrm>
                    <a:prstGeom prst="rect">
                      <a:avLst/>
                    </a:prstGeom>
                    <a:noFill/>
                    <a:ln>
                      <a:noFill/>
                    </a:ln>
                  </pic:spPr>
                </pic:pic>
              </a:graphicData>
            </a:graphic>
          </wp:inline>
        </w:drawing>
      </w:r>
      <w:r w:rsidRPr="00B93C66">
        <w:rPr>
          <w:rFonts w:cstheme="minorHAnsi"/>
        </w:rPr>
        <w:fldChar w:fldCharType="end"/>
      </w:r>
      <w:r>
        <w:rPr>
          <w:rFonts w:cstheme="minorHAnsi"/>
          <w:lang w:val="en-US"/>
        </w:rPr>
        <w:t xml:space="preserve"> </w:t>
      </w:r>
      <w:r w:rsidRPr="00B93C66">
        <w:rPr>
          <w:rFonts w:cstheme="minorHAnsi"/>
        </w:rPr>
        <w:fldChar w:fldCharType="begin"/>
      </w:r>
      <w:r w:rsidRPr="00B93C66">
        <w:rPr>
          <w:rFonts w:cstheme="minorHAnsi"/>
        </w:rPr>
        <w:instrText xml:space="preserve"> INCLUDEPICTURE "https://media.istockphoto.com/photos/abstract-black-grainy-paper-texture-background-or-backdrop-empty-picture-id1148635445?k=20&amp;m=1148635445&amp;s=612x612&amp;w=0&amp;h=9YWCutAk_zMHwkbzGrpkDZ5bOEZkX40nNagxPUNXaok=" \* MERGEFORMATINET </w:instrText>
      </w:r>
      <w:r w:rsidRPr="00B93C66">
        <w:rPr>
          <w:rFonts w:cstheme="minorHAnsi"/>
        </w:rPr>
        <w:fldChar w:fldCharType="separate"/>
      </w:r>
      <w:r w:rsidRPr="00B93C66">
        <w:rPr>
          <w:rFonts w:cstheme="minorHAnsi"/>
          <w:noProof/>
          <w:lang w:val="en-US" w:eastAsia="en-US"/>
        </w:rPr>
        <w:drawing>
          <wp:inline distT="0" distB="0" distL="0" distR="0" wp14:anchorId="6D9ABA99" wp14:editId="63F5621C">
            <wp:extent cx="1150656" cy="767963"/>
            <wp:effectExtent l="0" t="0" r="5080" b="0"/>
            <wp:docPr id="7" name="Picture 7" descr="2,985 Solid Black Backgroun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85 Solid Black Background Stock Photos, Pictures &amp; Royalty-Free Images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7776" cy="826108"/>
                    </a:xfrm>
                    <a:prstGeom prst="rect">
                      <a:avLst/>
                    </a:prstGeom>
                    <a:noFill/>
                    <a:ln>
                      <a:noFill/>
                    </a:ln>
                  </pic:spPr>
                </pic:pic>
              </a:graphicData>
            </a:graphic>
          </wp:inline>
        </w:drawing>
      </w:r>
      <w:r w:rsidRPr="00B93C66">
        <w:rPr>
          <w:rFonts w:cstheme="minorHAnsi"/>
        </w:rPr>
        <w:fldChar w:fldCharType="end"/>
      </w:r>
    </w:p>
    <w:p w14:paraId="1F7E6802" w14:textId="57C1C6FA" w:rsidR="00C145DC" w:rsidRPr="00C145DC" w:rsidRDefault="00C145DC" w:rsidP="00C145DC">
      <w:pPr>
        <w:pStyle w:val="BodyText"/>
        <w:jc w:val="center"/>
        <w:rPr>
          <w:rFonts w:cstheme="minorHAnsi"/>
          <w:i/>
          <w:iCs/>
          <w:sz w:val="14"/>
          <w:szCs w:val="14"/>
        </w:rPr>
      </w:pPr>
      <w:r w:rsidRPr="00881767">
        <w:rPr>
          <w:rFonts w:cstheme="minorHAnsi"/>
          <w:i/>
          <w:iCs/>
          <w:sz w:val="14"/>
          <w:szCs w:val="14"/>
        </w:rPr>
        <w:t>Figure 2. a) Demonstration of devices: UART, pi connection, circuit, FSR, camera, filter</w:t>
      </w:r>
      <w:r>
        <w:rPr>
          <w:rFonts w:cstheme="minorHAnsi"/>
          <w:i/>
          <w:iCs/>
          <w:sz w:val="14"/>
          <w:szCs w:val="14"/>
          <w:lang w:val="en-US"/>
        </w:rPr>
        <w:t>;</w:t>
      </w:r>
      <w:r w:rsidRPr="00881767">
        <w:rPr>
          <w:rFonts w:cstheme="minorHAnsi"/>
          <w:i/>
          <w:iCs/>
          <w:sz w:val="14"/>
          <w:szCs w:val="14"/>
        </w:rPr>
        <w:t xml:space="preserve">  b) flow chart</w:t>
      </w:r>
      <w:r>
        <w:rPr>
          <w:rFonts w:cstheme="minorHAnsi"/>
          <w:i/>
          <w:iCs/>
          <w:sz w:val="14"/>
          <w:szCs w:val="14"/>
          <w:lang w:val="en-US"/>
        </w:rPr>
        <w:t>;</w:t>
      </w:r>
      <w:r w:rsidRPr="00881767">
        <w:rPr>
          <w:rFonts w:cstheme="minorHAnsi"/>
          <w:i/>
          <w:iCs/>
          <w:sz w:val="14"/>
          <w:szCs w:val="14"/>
        </w:rPr>
        <w:t xml:space="preserve"> c) pseudo-code</w:t>
      </w:r>
    </w:p>
    <w:p w14:paraId="10E2B992" w14:textId="431444E0" w:rsidR="00881767" w:rsidRDefault="004B2638" w:rsidP="004B2638">
      <w:pPr>
        <w:pStyle w:val="BodyText"/>
        <w:spacing w:line="240" w:lineRule="auto"/>
        <w:ind w:firstLine="0"/>
      </w:pPr>
      <w:r>
        <w:tab/>
      </w:r>
      <w:r w:rsidR="00881767">
        <w:t xml:space="preserve">The FSR used is a 0.5-inch circle polymer thick film sensor that exhibits a decrease in resistance with </w:t>
      </w:r>
      <w:ins w:id="371" w:author="JAYER A FERNANDES" w:date="2022-06-13T23:47:00Z">
        <w:r w:rsidR="00E20783">
          <w:rPr>
            <w:lang w:val="en-US"/>
          </w:rPr>
          <w:t xml:space="preserve">an </w:t>
        </w:r>
      </w:ins>
      <w:r w:rsidR="00881767">
        <w:t>increas</w:t>
      </w:r>
      <w:ins w:id="372" w:author="JAYER A FERNANDES" w:date="2022-06-13T23:47:00Z">
        <w:r w:rsidR="00E20783">
          <w:rPr>
            <w:lang w:val="en-US"/>
          </w:rPr>
          <w:t>ing</w:t>
        </w:r>
      </w:ins>
      <w:del w:id="373" w:author="JAYER A FERNANDES" w:date="2022-06-13T23:47:00Z">
        <w:r w:rsidR="00881767" w:rsidDel="00E20783">
          <w:delText>ed</w:delText>
        </w:r>
      </w:del>
      <w:r w:rsidR="00881767">
        <w:t xml:space="preserve"> force applied to the sensor's surface. Two FSR</w:t>
      </w:r>
      <w:ins w:id="374" w:author="JAYER A FERNANDES" w:date="2022-06-13T23:47:00Z">
        <w:r w:rsidR="00E20783">
          <w:rPr>
            <w:lang w:val="en-US"/>
          </w:rPr>
          <w:t>s</w:t>
        </w:r>
      </w:ins>
      <w:r w:rsidR="00881767">
        <w:t xml:space="preserve"> are placed under the shoe</w:t>
      </w:r>
      <w:ins w:id="375" w:author="JAYER A FERNANDES" w:date="2022-06-13T23:48:00Z">
        <w:r w:rsidR="00E20783">
          <w:rPr>
            <w:lang w:val="en-US"/>
          </w:rPr>
          <w:t xml:space="preserve">, one at </w:t>
        </w:r>
      </w:ins>
      <w:del w:id="376" w:author="JAYER A FERNANDES" w:date="2022-06-13T23:48:00Z">
        <w:r w:rsidR="00881767" w:rsidDel="00E20783">
          <w:delText xml:space="preserve"> on the position of </w:delText>
        </w:r>
      </w:del>
      <w:r w:rsidR="00881767">
        <w:t xml:space="preserve">the first metatarsal and </w:t>
      </w:r>
      <w:ins w:id="377" w:author="JAYER A FERNANDES" w:date="2022-06-13T23:48:00Z">
        <w:r w:rsidR="00E20783">
          <w:rPr>
            <w:lang w:val="en-US"/>
          </w:rPr>
          <w:t xml:space="preserve">the other under the </w:t>
        </w:r>
      </w:ins>
      <w:r w:rsidR="00881767">
        <w:t xml:space="preserve">heel [9]. The FSR circuit is a simple voltage divider. The approximate time </w:t>
      </w:r>
      <w:del w:id="378" w:author="JAYER A FERNANDES" w:date="2022-06-13T23:49:00Z">
        <w:r w:rsidR="00881767" w:rsidDel="00E20783">
          <w:delText xml:space="preserve">count </w:delText>
        </w:r>
      </w:del>
      <w:ins w:id="379" w:author="JAYER A FERNANDES" w:date="2022-06-13T23:49:00Z">
        <w:r w:rsidR="00E20783">
          <w:rPr>
            <w:lang w:val="en-US"/>
          </w:rPr>
          <w:t>required</w:t>
        </w:r>
        <w:r w:rsidR="00E20783">
          <w:t xml:space="preserve"> </w:t>
        </w:r>
      </w:ins>
      <w:r w:rsidR="00881767">
        <w:t>for a repeated</w:t>
      </w:r>
      <w:ins w:id="380" w:author="JAYER A FERNANDES" w:date="2022-06-13T23:49:00Z">
        <w:r w:rsidR="00E20783">
          <w:rPr>
            <w:lang w:val="en-US"/>
          </w:rPr>
          <w:t>ly</w:t>
        </w:r>
      </w:ins>
      <w:r w:rsidR="00881767">
        <w:t xml:space="preserve"> discharge</w:t>
      </w:r>
      <w:ins w:id="381" w:author="JAYER A FERNANDES" w:date="2022-06-13T23:49:00Z">
        <w:r w:rsidR="00E20783">
          <w:rPr>
            <w:lang w:val="en-US"/>
          </w:rPr>
          <w:t>d</w:t>
        </w:r>
      </w:ins>
      <w:r w:rsidR="00881767">
        <w:t xml:space="preserve"> capacitor</w:t>
      </w:r>
      <w:ins w:id="382" w:author="JAYER A FERNANDES" w:date="2022-06-13T23:49:00Z">
        <w:r w:rsidR="00E20783">
          <w:rPr>
            <w:lang w:val="en-US"/>
          </w:rPr>
          <w:t xml:space="preserve"> to</w:t>
        </w:r>
      </w:ins>
      <w:r w:rsidR="00881767">
        <w:t xml:space="preserve"> reach</w:t>
      </w:r>
      <w:del w:id="383" w:author="JAYER A FERNANDES" w:date="2022-06-13T23:49:00Z">
        <w:r w:rsidR="00881767" w:rsidDel="00E20783">
          <w:delText>es</w:delText>
        </w:r>
      </w:del>
      <w:r w:rsidR="00881767">
        <w:t xml:space="preserve"> </w:t>
      </w:r>
      <w:del w:id="384" w:author="JAYER A FERNANDES" w:date="2022-06-13T23:49:00Z">
        <w:r w:rsidR="00881767" w:rsidDel="00E20783">
          <w:delText xml:space="preserve">the </w:delText>
        </w:r>
      </w:del>
      <w:ins w:id="385" w:author="JAYER A FERNANDES" w:date="2022-06-13T23:49:00Z">
        <w:r w:rsidR="00E20783">
          <w:rPr>
            <w:lang w:val="en-US"/>
          </w:rPr>
          <w:t>its</w:t>
        </w:r>
        <w:r w:rsidR="00E20783">
          <w:t xml:space="preserve"> </w:t>
        </w:r>
      </w:ins>
      <w:r w:rsidR="00881767">
        <w:t xml:space="preserve">high state </w:t>
      </w:r>
      <w:ins w:id="386" w:author="JAYER A FERNANDES" w:date="2022-06-13T23:49:00Z">
        <w:r w:rsidR="00E20783">
          <w:rPr>
            <w:lang w:val="en-US"/>
          </w:rPr>
          <w:t xml:space="preserve">is </w:t>
        </w:r>
      </w:ins>
      <w:del w:id="387" w:author="JAYER A FERNANDES" w:date="2022-06-13T23:50:00Z">
        <w:r w:rsidR="00881767" w:rsidDel="00E20783">
          <w:delText>based on</w:delText>
        </w:r>
      </w:del>
      <w:ins w:id="388" w:author="JAYER A FERNANDES" w:date="2022-06-13T23:50:00Z">
        <w:r w:rsidR="00E20783">
          <w:rPr>
            <w:lang w:val="en-US"/>
          </w:rPr>
          <w:t>determined by</w:t>
        </w:r>
      </w:ins>
      <w:r w:rsidR="00881767">
        <w:t xml:space="preserve"> the size of</w:t>
      </w:r>
      <w:ins w:id="389" w:author="Francis Lu" w:date="2022-06-14T21:11:00Z">
        <w:r w:rsidR="00A956B1">
          <w:rPr>
            <w:lang w:val="en-US"/>
          </w:rPr>
          <w:t xml:space="preserve"> the</w:t>
        </w:r>
      </w:ins>
      <w:r w:rsidR="00881767">
        <w:t xml:space="preserve"> FSR impedance</w:t>
      </w:r>
      <w:ins w:id="390" w:author="JAYER A FERNANDES" w:date="2022-06-13T23:50:00Z">
        <w:r w:rsidR="00E20783">
          <w:rPr>
            <w:lang w:val="en-US"/>
          </w:rPr>
          <w:t xml:space="preserve"> </w:t>
        </w:r>
        <w:commentRangeStart w:id="391"/>
        <w:r w:rsidR="00E20783">
          <w:rPr>
            <w:lang w:val="en-US"/>
          </w:rPr>
          <w:t>and</w:t>
        </w:r>
      </w:ins>
      <w:del w:id="392" w:author="JAYER A FERNANDES" w:date="2022-06-13T23:50:00Z">
        <w:r w:rsidR="00881767" w:rsidDel="00E20783">
          <w:delText>, indicates a rough force</w:delText>
        </w:r>
      </w:del>
      <w:ins w:id="393" w:author="JAYER A FERNANDES" w:date="2022-06-13T23:50:00Z">
        <w:r w:rsidR="00E20783">
          <w:rPr>
            <w:lang w:val="en-US"/>
          </w:rPr>
          <w:t xml:space="preserve"> </w:t>
        </w:r>
      </w:ins>
      <w:commentRangeEnd w:id="391"/>
      <w:r w:rsidR="00A956B1">
        <w:rPr>
          <w:rStyle w:val="CommentReference"/>
          <w:spacing w:val="0"/>
          <w:lang w:val="en-US" w:eastAsia="en-US"/>
        </w:rPr>
        <w:commentReference w:id="391"/>
      </w:r>
      <w:ins w:id="394" w:author="JAYER A FERNANDES" w:date="2022-06-13T23:50:00Z">
        <w:r w:rsidR="00E20783">
          <w:rPr>
            <w:lang w:val="en-US"/>
          </w:rPr>
          <w:t xml:space="preserve">roughly indicates the </w:t>
        </w:r>
      </w:ins>
      <w:del w:id="395" w:author="JAYER A FERNANDES" w:date="2022-06-13T23:50:00Z">
        <w:r w:rsidR="00881767" w:rsidDel="00E20783">
          <w:delText xml:space="preserve"> scope laid </w:delText>
        </w:r>
      </w:del>
      <w:ins w:id="396" w:author="JAYER A FERNANDES" w:date="2022-06-13T23:50:00Z">
        <w:r w:rsidR="00E20783">
          <w:rPr>
            <w:lang w:val="en-US"/>
          </w:rPr>
          <w:t xml:space="preserve">force </w:t>
        </w:r>
      </w:ins>
      <w:r w:rsidR="00881767">
        <w:t xml:space="preserve">on </w:t>
      </w:r>
      <w:ins w:id="397" w:author="JAYER A FERNANDES" w:date="2022-06-13T23:50:00Z">
        <w:r w:rsidR="00E20783">
          <w:rPr>
            <w:lang w:val="en-US"/>
          </w:rPr>
          <w:t xml:space="preserve">the </w:t>
        </w:r>
      </w:ins>
      <w:r w:rsidR="00881767">
        <w:t>FSR</w:t>
      </w:r>
      <w:ins w:id="398" w:author="JAYER A FERNANDES" w:date="2022-06-13T23:50:00Z">
        <w:r w:rsidR="00E20783">
          <w:rPr>
            <w:lang w:val="en-US"/>
          </w:rPr>
          <w:t>.</w:t>
        </w:r>
      </w:ins>
      <w:del w:id="399" w:author="JAYER A FERNANDES" w:date="2022-06-13T23:50:00Z">
        <w:r w:rsidR="00881767" w:rsidDel="00E20783">
          <w:delText>, and</w:delText>
        </w:r>
      </w:del>
      <w:r w:rsidR="00881767">
        <w:t xml:space="preserve"> </w:t>
      </w:r>
      <w:commentRangeStart w:id="400"/>
      <w:del w:id="401" w:author="JAYER A FERNANDES" w:date="2022-06-13T23:50:00Z">
        <w:r w:rsidR="00881767" w:rsidDel="00E20783">
          <w:delText xml:space="preserve">a </w:delText>
        </w:r>
      </w:del>
      <w:ins w:id="402" w:author="JAYER A FERNANDES" w:date="2022-06-13T23:50:00Z">
        <w:r w:rsidR="00E20783">
          <w:rPr>
            <w:lang w:val="en-US"/>
          </w:rPr>
          <w:t>A</w:t>
        </w:r>
        <w:r w:rsidR="00E20783">
          <w:t xml:space="preserve"> </w:t>
        </w:r>
        <w:r w:rsidR="00E20783">
          <w:rPr>
            <w:lang w:val="en-US"/>
          </w:rPr>
          <w:t xml:space="preserve">trigger </w:t>
        </w:r>
      </w:ins>
      <w:r w:rsidR="00881767">
        <w:t>signal will be sent to</w:t>
      </w:r>
      <w:ins w:id="403" w:author="JAYER A FERNANDES" w:date="2022-06-13T23:51:00Z">
        <w:r w:rsidR="00E20783">
          <w:rPr>
            <w:lang w:val="en-US"/>
          </w:rPr>
          <w:t xml:space="preserve"> the Raspberry</w:t>
        </w:r>
      </w:ins>
      <w:r w:rsidR="00881767">
        <w:t xml:space="preserve"> Pi once it is below the threshold.</w:t>
      </w:r>
      <w:ins w:id="404" w:author="JAYER A FERNANDES" w:date="2022-06-13T23:51:00Z">
        <w:r w:rsidR="00E20783">
          <w:rPr>
            <w:lang w:val="en-US"/>
          </w:rPr>
          <w:t xml:space="preserve"> </w:t>
        </w:r>
      </w:ins>
      <w:ins w:id="405" w:author="JAYER A FERNANDES" w:date="2022-06-14T00:03:00Z">
        <w:r w:rsidR="004A1994">
          <w:rPr>
            <w:lang w:val="en-US"/>
          </w:rPr>
          <w:t xml:space="preserve">The </w:t>
        </w:r>
      </w:ins>
      <w:commentRangeStart w:id="406"/>
      <w:del w:id="407" w:author="JAYER A FERNANDES" w:date="2022-06-13T23:51:00Z">
        <w:r w:rsidR="00881767" w:rsidDel="00E20783">
          <w:delText xml:space="preserve"> </w:delText>
        </w:r>
      </w:del>
      <w:commentRangeEnd w:id="400"/>
      <w:r w:rsidR="004A1994">
        <w:rPr>
          <w:rStyle w:val="CommentReference"/>
          <w:spacing w:val="0"/>
          <w:lang w:val="en-US" w:eastAsia="en-US"/>
        </w:rPr>
        <w:commentReference w:id="400"/>
      </w:r>
      <w:del w:id="408" w:author="JAYER A FERNANDES" w:date="2022-06-14T00:03:00Z">
        <w:r w:rsidR="00881767" w:rsidDel="004A1994">
          <w:delText>Transferring</w:delText>
        </w:r>
      </w:del>
      <w:ins w:id="409" w:author="JAYER A FERNANDES" w:date="2022-06-14T00:03:00Z">
        <w:r w:rsidR="004A1994">
          <w:rPr>
            <w:lang w:val="en-US"/>
          </w:rPr>
          <w:t>transfer of</w:t>
        </w:r>
      </w:ins>
      <w:r w:rsidR="00881767">
        <w:t xml:space="preserve"> the pixel position of the marker between </w:t>
      </w:r>
      <w:proofErr w:type="spellStart"/>
      <w:r w:rsidR="00881767">
        <w:t>Pis</w:t>
      </w:r>
      <w:proofErr w:type="spellEnd"/>
      <w:r w:rsidR="00881767">
        <w:t xml:space="preserve"> on the same bracelet,</w:t>
      </w:r>
      <w:ins w:id="410" w:author="Francis Lu" w:date="2022-06-14T21:12:00Z">
        <w:r w:rsidR="00A956B1">
          <w:rPr>
            <w:lang w:val="en-US"/>
          </w:rPr>
          <w:t xml:space="preserve"> </w:t>
        </w:r>
      </w:ins>
      <w:del w:id="411" w:author="Francis Lu" w:date="2022-06-14T21:12:00Z">
        <w:r w:rsidR="00881767" w:rsidDel="00A956B1">
          <w:delText xml:space="preserve"> </w:delText>
        </w:r>
      </w:del>
      <w:r w:rsidR="00881767">
        <w:t xml:space="preserve">and ensuring both cameras take images simultaneously </w:t>
      </w:r>
      <w:commentRangeEnd w:id="406"/>
      <w:r w:rsidR="004A1994">
        <w:rPr>
          <w:rStyle w:val="CommentReference"/>
          <w:spacing w:val="0"/>
          <w:lang w:val="en-US" w:eastAsia="en-US"/>
        </w:rPr>
        <w:commentReference w:id="406"/>
      </w:r>
      <w:r w:rsidR="00881767">
        <w:t xml:space="preserve">when steps occur, goes through on UART. To make the bracelet model fit most people, the 3D printed model can slightly </w:t>
      </w:r>
      <w:commentRangeStart w:id="412"/>
      <w:r w:rsidR="00881767">
        <w:t>deform</w:t>
      </w:r>
      <w:commentRangeEnd w:id="412"/>
      <w:r w:rsidR="004840B1">
        <w:rPr>
          <w:rStyle w:val="CommentReference"/>
          <w:spacing w:val="0"/>
          <w:lang w:val="en-US" w:eastAsia="en-US"/>
        </w:rPr>
        <w:commentReference w:id="412"/>
      </w:r>
      <w:r w:rsidR="00881767">
        <w:t xml:space="preserve"> to install on the ankle with </w:t>
      </w:r>
      <w:del w:id="413" w:author="JAYER A FERNANDES" w:date="2022-06-14T00:02:00Z">
        <w:r w:rsidR="00881767" w:rsidDel="004A1994">
          <w:delText>hook and loop</w:delText>
        </w:r>
      </w:del>
      <w:proofErr w:type="spellStart"/>
      <w:ins w:id="414" w:author="JAYER A FERNANDES" w:date="2022-06-14T00:02:00Z">
        <w:r w:rsidR="004A1994">
          <w:rPr>
            <w:lang w:val="en-US"/>
          </w:rPr>
          <w:t>velcro</w:t>
        </w:r>
      </w:ins>
      <w:proofErr w:type="spellEnd"/>
      <w:r w:rsidR="00881767">
        <w:t xml:space="preserve"> </w:t>
      </w:r>
      <w:r w:rsidR="00881767">
        <w:t>tape. The dimension of the whole device is XXX, XXX, XXX. And the weight is XXX.</w:t>
      </w:r>
    </w:p>
    <w:p w14:paraId="4F49B4C1" w14:textId="411C42E1" w:rsidR="009303D9" w:rsidRPr="005B520E" w:rsidRDefault="00767555" w:rsidP="007744F1">
      <w:pPr>
        <w:pStyle w:val="Heading2"/>
      </w:pPr>
      <w:r>
        <w:t>Image Processing and Stereo Camera</w:t>
      </w:r>
    </w:p>
    <w:p w14:paraId="5EE44F34" w14:textId="77777777" w:rsidR="00767555" w:rsidRDefault="00767555" w:rsidP="00767555">
      <w:pPr>
        <w:pStyle w:val="BodyText"/>
      </w:pPr>
      <w:r>
        <w:t xml:space="preserve">Each image first does the feature extraction to </w:t>
      </w:r>
      <w:commentRangeStart w:id="415"/>
      <w:r>
        <w:t>get</w:t>
      </w:r>
      <w:commentRangeEnd w:id="415"/>
      <w:r w:rsidR="003B5B06">
        <w:rPr>
          <w:rStyle w:val="CommentReference"/>
          <w:spacing w:val="0"/>
          <w:lang w:val="en-US" w:eastAsia="en-US"/>
        </w:rPr>
        <w:commentReference w:id="415"/>
      </w:r>
      <w:r>
        <w:t xml:space="preserve"> the marker position and then combines it with data from another camera to calculate the 3-axis gait parameters.</w:t>
      </w:r>
    </w:p>
    <w:p w14:paraId="59109DDC" w14:textId="01F93CA6" w:rsidR="00767555" w:rsidRDefault="00767555" w:rsidP="00767555">
      <w:pPr>
        <w:pStyle w:val="BodyText"/>
        <w:spacing w:line="240" w:lineRule="auto"/>
      </w:pPr>
      <w:r>
        <w:t xml:space="preserve">The 3.3 x 3.3 cm </w:t>
      </w:r>
      <w:commentRangeStart w:id="416"/>
      <w:commentRangeStart w:id="417"/>
      <w:proofErr w:type="spellStart"/>
      <w:r>
        <w:t>ArUco</w:t>
      </w:r>
      <w:commentRangeEnd w:id="416"/>
      <w:proofErr w:type="spellEnd"/>
      <w:r w:rsidR="00CD7809">
        <w:rPr>
          <w:rStyle w:val="CommentReference"/>
          <w:spacing w:val="0"/>
          <w:lang w:val="en-US" w:eastAsia="en-US"/>
        </w:rPr>
        <w:commentReference w:id="416"/>
      </w:r>
      <w:commentRangeEnd w:id="417"/>
      <w:r w:rsidR="004A1994">
        <w:rPr>
          <w:rStyle w:val="CommentReference"/>
          <w:spacing w:val="0"/>
          <w:lang w:val="en-US" w:eastAsia="en-US"/>
        </w:rPr>
        <w:commentReference w:id="417"/>
      </w:r>
      <w:r>
        <w:t xml:space="preserve"> markers from the default dictionary are applied to feature extraction. Images containing markers will be transferred to binary images that are detectable. Pixel values greater than the threshold </w:t>
      </w:r>
      <w:ins w:id="418" w:author="JAYER A FERNANDES" w:date="2022-06-14T00:06:00Z">
        <w:r w:rsidR="00602712">
          <w:rPr>
            <w:lang w:val="en-US"/>
          </w:rPr>
          <w:t xml:space="preserve">are </w:t>
        </w:r>
      </w:ins>
      <w:r>
        <w:t>assign</w:t>
      </w:r>
      <w:ins w:id="419" w:author="JAYER A FERNANDES" w:date="2022-06-14T00:06:00Z">
        <w:r w:rsidR="00602712">
          <w:rPr>
            <w:lang w:val="en-US"/>
          </w:rPr>
          <w:t>ed</w:t>
        </w:r>
      </w:ins>
      <w:r>
        <w:t xml:space="preserve"> to 1</w:t>
      </w:r>
      <w:ins w:id="420" w:author="JAYER A FERNANDES" w:date="2022-06-14T00:06:00Z">
        <w:r w:rsidR="00602712">
          <w:rPr>
            <w:lang w:val="en-US"/>
          </w:rPr>
          <w:t xml:space="preserve"> and</w:t>
        </w:r>
      </w:ins>
      <w:del w:id="421" w:author="JAYER A FERNANDES" w:date="2022-06-14T00:06:00Z">
        <w:r w:rsidDel="00602712">
          <w:delText>,</w:delText>
        </w:r>
      </w:del>
      <w:r>
        <w:t xml:space="preserve"> 0 otherwise. Since the infrared image </w:t>
      </w:r>
      <w:del w:id="422" w:author="Hongrui Jiang" w:date="2022-06-11T19:51:00Z">
        <w:r w:rsidDel="00CD7809">
          <w:delText>has fuzzled detail and poor visual effect</w:delText>
        </w:r>
      </w:del>
      <w:ins w:id="423" w:author="Hongrui Jiang" w:date="2022-06-11T19:51:00Z">
        <w:r w:rsidR="00CD7809">
          <w:rPr>
            <w:lang w:val="en-US"/>
          </w:rPr>
          <w:t xml:space="preserve">contains </w:t>
        </w:r>
        <w:r w:rsidR="00E008AB">
          <w:rPr>
            <w:lang w:val="en-US"/>
          </w:rPr>
          <w:t>limited visual details</w:t>
        </w:r>
      </w:ins>
      <w:r>
        <w:t>, using a global value as a threshold for the binary image will eliminate part of the marker information and make it harder to detect. Hence, every pixel has it</w:t>
      </w:r>
      <w:ins w:id="424" w:author="JAYER A FERNANDES" w:date="2022-06-14T00:07:00Z">
        <w:del w:id="425" w:author="Francis Lu" w:date="2022-06-14T21:16:00Z">
          <w:r w:rsidR="00602712" w:rsidDel="003B5B06">
            <w:rPr>
              <w:lang w:val="en-US"/>
            </w:rPr>
            <w:delText>’</w:delText>
          </w:r>
        </w:del>
      </w:ins>
      <w:r>
        <w:t xml:space="preserve">s threshold estimated through a small pixel region around it. The threshold value can be the mean of a small neighborhood area of a pixel or a weighted sum of </w:t>
      </w:r>
      <w:commentRangeStart w:id="426"/>
      <w:proofErr w:type="spellStart"/>
      <w:r>
        <w:t>KernelSize</w:t>
      </w:r>
      <w:proofErr w:type="spellEnd"/>
      <w:r>
        <w:t xml:space="preserve"> x </w:t>
      </w:r>
      <w:proofErr w:type="spellStart"/>
      <w:r>
        <w:t>KernelSize</w:t>
      </w:r>
      <w:proofErr w:type="spellEnd"/>
      <w:r>
        <w:t xml:space="preserve"> </w:t>
      </w:r>
      <w:commentRangeEnd w:id="426"/>
      <w:r w:rsidR="00602712">
        <w:rPr>
          <w:rStyle w:val="CommentReference"/>
          <w:spacing w:val="0"/>
          <w:lang w:val="en-US" w:eastAsia="en-US"/>
        </w:rPr>
        <w:commentReference w:id="426"/>
      </w:r>
      <w:r>
        <w:t>neighbor area of a pixel minus an offset, where the weighted sum is a cross-correlation between the neighbor area and the same size Gaussian window. The 1D Gaussian kernel can be obtained through:</w:t>
      </w:r>
    </w:p>
    <w:p w14:paraId="35FF26E8" w14:textId="0C01553A" w:rsidR="00767555" w:rsidRDefault="00326FB3" w:rsidP="00767555">
      <w:pPr>
        <w:pStyle w:val="BodyText"/>
        <w:spacing w:line="240" w:lineRule="auto"/>
      </w:pPr>
      <m:oMathPara>
        <m:oMath>
          <m:sSub>
            <m:sSubPr>
              <m:ctrlPr>
                <w:rPr>
                  <w:rFonts w:ascii="Cambria Math" w:eastAsia="Times New Roman" w:hAnsi="Cambria Math" w:cstheme="minorHAnsi"/>
                  <w:i/>
                  <w:spacing w:val="0"/>
                  <w:lang w:val="en-US" w:eastAsia="zh-CN"/>
                </w:rPr>
              </m:ctrlPr>
            </m:sSubPr>
            <m:e>
              <m:r>
                <w:rPr>
                  <w:rFonts w:ascii="Cambria Math" w:hAnsi="Cambria Math" w:cstheme="minorHAnsi"/>
                </w:rPr>
                <m:t>G</m:t>
              </m:r>
            </m:e>
            <m:sub>
              <m:r>
                <w:rPr>
                  <w:rFonts w:ascii="Cambria Math" w:hAnsi="Cambria Math" w:cstheme="minorHAnsi"/>
                </w:rPr>
                <m:t>i</m:t>
              </m:r>
            </m:sub>
          </m:sSub>
          <m:r>
            <w:rPr>
              <w:rFonts w:ascii="Cambria Math" w:hAnsi="Cambria Math" w:cstheme="minorHAnsi"/>
            </w:rPr>
            <m:t>=a</m:t>
          </m:r>
          <m:sSup>
            <m:sSupPr>
              <m:ctrlPr>
                <w:rPr>
                  <w:rFonts w:ascii="Cambria Math" w:eastAsia="Times New Roman" w:hAnsi="Cambria Math" w:cstheme="minorHAnsi"/>
                  <w:i/>
                  <w:spacing w:val="0"/>
                  <w:lang w:val="en-US" w:eastAsia="zh-CN"/>
                </w:rPr>
              </m:ctrlPr>
            </m:sSupPr>
            <m:e>
              <m:r>
                <w:rPr>
                  <w:rFonts w:ascii="Cambria Math" w:hAnsi="Cambria Math" w:cstheme="minorHAnsi"/>
                </w:rPr>
                <m:t>*</m:t>
              </m:r>
              <m:r>
                <w:rPr>
                  <w:rFonts w:ascii="Cambria Math" w:eastAsia="Times New Roman" w:hAnsi="Cambria Math" w:cstheme="minorHAnsi"/>
                </w:rPr>
                <m:t>e</m:t>
              </m:r>
            </m:e>
            <m:sup>
              <m:f>
                <m:fPr>
                  <m:ctrlPr>
                    <w:rPr>
                      <w:rFonts w:ascii="Cambria Math" w:eastAsia="Times New Roman" w:hAnsi="Cambria Math" w:cstheme="minorHAnsi"/>
                      <w:i/>
                      <w:spacing w:val="0"/>
                      <w:lang w:val="en-US" w:eastAsia="zh-CN"/>
                    </w:rPr>
                  </m:ctrlPr>
                </m:fPr>
                <m:num>
                  <m:sSup>
                    <m:sSupPr>
                      <m:ctrlPr>
                        <w:rPr>
                          <w:rFonts w:ascii="Cambria Math" w:eastAsia="Times New Roman" w:hAnsi="Cambria Math" w:cstheme="minorHAnsi"/>
                          <w:i/>
                          <w:spacing w:val="0"/>
                          <w:lang w:val="en-US" w:eastAsia="zh-CN"/>
                        </w:rPr>
                      </m:ctrlPr>
                    </m:sSupPr>
                    <m:e>
                      <m:r>
                        <w:rPr>
                          <w:rFonts w:ascii="Cambria Math" w:eastAsia="Times New Roman" w:hAnsi="Cambria Math" w:cstheme="minorHAnsi"/>
                        </w:rPr>
                        <m:t>-</m:t>
                      </m:r>
                      <m:d>
                        <m:dPr>
                          <m:ctrlPr>
                            <w:rPr>
                              <w:rFonts w:ascii="Cambria Math" w:hAnsi="Cambria Math" w:cstheme="minorHAnsi"/>
                              <w:i/>
                            </w:rPr>
                          </m:ctrlPr>
                        </m:dPr>
                        <m:e>
                          <m:r>
                            <w:rPr>
                              <w:rFonts w:ascii="Cambria Math" w:eastAsia="Times New Roman" w:hAnsi="Cambria Math" w:cstheme="minorHAnsi"/>
                            </w:rPr>
                            <m:t>i</m:t>
                          </m:r>
                          <m:r>
                            <w:rPr>
                              <w:rFonts w:ascii="Cambria Math" w:hAnsi="Cambria Math" w:cstheme="minorHAnsi"/>
                            </w:rPr>
                            <m:t>-KernelSize-1</m:t>
                          </m:r>
                        </m:e>
                      </m:d>
                      <m:r>
                        <w:rPr>
                          <w:rFonts w:ascii="Cambria Math" w:hAnsi="Cambria Math" w:cstheme="minorHAnsi"/>
                        </w:rPr>
                        <m:t>/2)</m:t>
                      </m:r>
                    </m:e>
                    <m:sup>
                      <m:r>
                        <w:rPr>
                          <w:rFonts w:ascii="Cambria Math" w:hAnsi="Cambria Math" w:cstheme="minorHAnsi"/>
                        </w:rPr>
                        <m:t>2</m:t>
                      </m:r>
                    </m:sup>
                  </m:sSup>
                </m:num>
                <m:den>
                  <m:r>
                    <w:rPr>
                      <w:rFonts w:ascii="Cambria Math" w:hAnsi="Cambria Math" w:cstheme="minorHAnsi"/>
                    </w:rPr>
                    <m:t>2*</m:t>
                  </m:r>
                  <m:sSup>
                    <m:sSupPr>
                      <m:ctrlPr>
                        <w:rPr>
                          <w:rFonts w:ascii="Cambria Math" w:eastAsia="Times New Roman" w:hAnsi="Cambria Math" w:cstheme="minorHAnsi"/>
                          <w:i/>
                          <w:spacing w:val="0"/>
                          <w:lang w:val="en-US" w:eastAsia="zh-CN"/>
                        </w:rPr>
                      </m:ctrlPr>
                    </m:sSupPr>
                    <m:e>
                      <m:r>
                        <w:rPr>
                          <w:rFonts w:ascii="Cambria Math" w:hAnsi="Cambria Math" w:cstheme="minorHAnsi"/>
                        </w:rPr>
                        <m:t>sigma</m:t>
                      </m:r>
                    </m:e>
                    <m:sup>
                      <m:r>
                        <w:rPr>
                          <w:rFonts w:ascii="Cambria Math" w:hAnsi="Cambria Math" w:cstheme="minorHAnsi"/>
                        </w:rPr>
                        <m:t>2</m:t>
                      </m:r>
                    </m:sup>
                  </m:sSup>
                </m:den>
              </m:f>
            </m:sup>
          </m:sSup>
        </m:oMath>
      </m:oMathPara>
    </w:p>
    <w:p w14:paraId="22CE8DC8" w14:textId="5B3AEC64" w:rsidR="009303D9" w:rsidRDefault="00767555" w:rsidP="004B2638">
      <w:pPr>
        <w:pStyle w:val="BodyText"/>
        <w:spacing w:line="240" w:lineRule="auto"/>
        <w:ind w:firstLine="0"/>
      </w:pPr>
      <w:r w:rsidRPr="00767555">
        <w:t xml:space="preserve">where </w:t>
      </w:r>
      <m:oMath>
        <m:r>
          <w:rPr>
            <w:rFonts w:ascii="Cambria Math" w:hAnsi="Cambria Math" w:cstheme="minorHAnsi"/>
          </w:rPr>
          <m:t>i=0…KernelSize-1</m:t>
        </m:r>
      </m:oMath>
      <w:r w:rsidRPr="00767555">
        <w:t xml:space="preserve">, and </w:t>
      </w:r>
      <m:oMath>
        <m:r>
          <w:rPr>
            <w:rFonts w:ascii="Cambria Math" w:hAnsi="Cambria Math" w:cstheme="minorHAnsi"/>
          </w:rPr>
          <m:t>a</m:t>
        </m:r>
      </m:oMath>
      <w:r w:rsidRPr="00767555">
        <w:t xml:space="preserve"> is scale factor so that </w:t>
      </w:r>
      <m:oMath>
        <m:nary>
          <m:naryPr>
            <m:chr m:val="∑"/>
            <m:limLoc m:val="subSup"/>
            <m:supHide m:val="1"/>
            <m:ctrlPr>
              <w:rPr>
                <w:rFonts w:ascii="Cambria Math" w:eastAsia="Times New Roman" w:hAnsi="Cambria Math" w:cstheme="minorHAnsi"/>
                <w:i/>
                <w:spacing w:val="0"/>
                <w:lang w:val="en-US" w:eastAsia="zh-CN"/>
              </w:rPr>
            </m:ctrlPr>
          </m:naryPr>
          <m:sub>
            <m:r>
              <w:rPr>
                <w:rFonts w:ascii="Cambria Math" w:hAnsi="Cambria Math" w:cstheme="minorHAnsi"/>
              </w:rPr>
              <m:t>i</m:t>
            </m:r>
          </m:sub>
          <m:sup/>
          <m:e>
            <m:sSub>
              <m:sSubPr>
                <m:ctrlPr>
                  <w:rPr>
                    <w:rFonts w:ascii="Cambria Math" w:eastAsia="Times New Roman" w:hAnsi="Cambria Math" w:cstheme="minorHAnsi"/>
                    <w:i/>
                    <w:spacing w:val="0"/>
                    <w:lang w:val="en-US" w:eastAsia="zh-CN"/>
                  </w:rPr>
                </m:ctrlPr>
              </m:sSubPr>
              <m:e>
                <m:r>
                  <w:rPr>
                    <w:rFonts w:ascii="Cambria Math" w:hAnsi="Cambria Math" w:cstheme="minorHAnsi"/>
                  </w:rPr>
                  <m:t>G</m:t>
                </m:r>
              </m:e>
              <m:sub>
                <m:r>
                  <w:rPr>
                    <w:rFonts w:ascii="Cambria Math" w:hAnsi="Cambria Math" w:cstheme="minorHAnsi"/>
                  </w:rPr>
                  <m:t>i</m:t>
                </m:r>
              </m:sub>
            </m:sSub>
            <m:r>
              <w:rPr>
                <w:rFonts w:ascii="Cambria Math" w:hAnsi="Cambria Math" w:cstheme="minorHAnsi"/>
              </w:rPr>
              <m:t>=1</m:t>
            </m:r>
          </m:e>
        </m:nary>
      </m:oMath>
      <w:r w:rsidRPr="00767555">
        <w:t>. Default sigma is from standard deviation. 2D Gaussian kernel is the product of two 1D Gaussian functions. XXX (explain when to use each method, Gaussian reduces some noise).</w:t>
      </w:r>
    </w:p>
    <w:p w14:paraId="2D2867E8" w14:textId="0F46C565" w:rsidR="00767555" w:rsidRDefault="00767555">
      <w:pPr>
        <w:pPrChange w:id="427" w:author="JAYER A FERNANDES" w:date="2022-06-12T12:20:00Z">
          <w:pPr>
            <w:pStyle w:val="BodyText"/>
            <w:spacing w:line="240" w:lineRule="auto"/>
            <w:jc w:val="center"/>
          </w:pPr>
        </w:pPrChange>
      </w:pPr>
      <w:r>
        <w:rPr>
          <w:noProof/>
        </w:rPr>
        <w:drawing>
          <wp:inline distT="0" distB="0" distL="0" distR="0" wp14:anchorId="1C970A2F" wp14:editId="7F53190A">
            <wp:extent cx="1239089" cy="770447"/>
            <wp:effectExtent l="0" t="0" r="5715"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t="17012"/>
                    <a:stretch/>
                  </pic:blipFill>
                  <pic:spPr bwMode="auto">
                    <a:xfrm>
                      <a:off x="0" y="0"/>
                      <a:ext cx="1239089" cy="7704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03B9B3" wp14:editId="4EFF1921">
            <wp:extent cx="1371600" cy="771525"/>
            <wp:effectExtent l="0" t="0" r="0" b="3175"/>
            <wp:docPr id="6" name="Picture 6" descr="A close-up of a person's sho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person's sho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0020" cy="826886"/>
                    </a:xfrm>
                    <a:prstGeom prst="rect">
                      <a:avLst/>
                    </a:prstGeom>
                  </pic:spPr>
                </pic:pic>
              </a:graphicData>
            </a:graphic>
          </wp:inline>
        </w:drawing>
      </w:r>
      <w:r>
        <w:rPr>
          <w:noProof/>
        </w:rPr>
        <w:drawing>
          <wp:inline distT="0" distB="0" distL="0" distR="0" wp14:anchorId="290F5D81" wp14:editId="5830F25C">
            <wp:extent cx="1770718" cy="929704"/>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t="16922" b="13073"/>
                    <a:stretch/>
                  </pic:blipFill>
                  <pic:spPr bwMode="auto">
                    <a:xfrm>
                      <a:off x="0" y="0"/>
                      <a:ext cx="1853179" cy="973000"/>
                    </a:xfrm>
                    <a:prstGeom prst="rect">
                      <a:avLst/>
                    </a:prstGeom>
                    <a:ln>
                      <a:noFill/>
                    </a:ln>
                    <a:extLst>
                      <a:ext uri="{53640926-AAD7-44D8-BBD7-CCE9431645EC}">
                        <a14:shadowObscured xmlns:a14="http://schemas.microsoft.com/office/drawing/2010/main"/>
                      </a:ext>
                    </a:extLst>
                  </pic:spPr>
                </pic:pic>
              </a:graphicData>
            </a:graphic>
          </wp:inline>
        </w:drawing>
      </w:r>
    </w:p>
    <w:p w14:paraId="7ED124F6" w14:textId="77777777" w:rsidR="00767555" w:rsidRPr="00767555" w:rsidRDefault="00767555" w:rsidP="00767555">
      <w:pPr>
        <w:pStyle w:val="BodyText"/>
        <w:spacing w:line="240" w:lineRule="auto"/>
        <w:jc w:val="center"/>
        <w:rPr>
          <w:rFonts w:cstheme="minorHAnsi"/>
          <w:i/>
          <w:iCs/>
          <w:sz w:val="14"/>
          <w:szCs w:val="14"/>
        </w:rPr>
      </w:pPr>
      <w:r w:rsidRPr="00767555">
        <w:rPr>
          <w:rFonts w:cstheme="minorHAnsi"/>
          <w:i/>
          <w:iCs/>
          <w:sz w:val="14"/>
          <w:szCs w:val="14"/>
        </w:rPr>
        <w:t xml:space="preserve">Figure 3. a) Principal demonstration of </w:t>
      </w:r>
      <w:proofErr w:type="spellStart"/>
      <w:r w:rsidRPr="00767555">
        <w:rPr>
          <w:rFonts w:cstheme="minorHAnsi"/>
          <w:i/>
          <w:iCs/>
          <w:sz w:val="14"/>
          <w:szCs w:val="14"/>
        </w:rPr>
        <w:t>Aruco</w:t>
      </w:r>
      <w:proofErr w:type="spellEnd"/>
      <w:r w:rsidRPr="00767555">
        <w:rPr>
          <w:rFonts w:cstheme="minorHAnsi"/>
          <w:i/>
          <w:iCs/>
          <w:sz w:val="14"/>
          <w:szCs w:val="14"/>
        </w:rPr>
        <w:t xml:space="preserve"> and Stereo Camera, will redraw and put marker, camera signs, planes on it; b) Image processing effect (Using Mean) c) Marker Detection in IR image, redo for 720p image</w:t>
      </w:r>
    </w:p>
    <w:p w14:paraId="72AD5635" w14:textId="514F7D90" w:rsidR="00767555" w:rsidRDefault="004B2638" w:rsidP="007744F1">
      <w:pPr>
        <w:pStyle w:val="BodyText"/>
        <w:spacing w:line="240" w:lineRule="auto"/>
      </w:pPr>
      <w:r w:rsidRPr="004B2638">
        <w:t xml:space="preserve">A binocular stereo camera is an approach for estimating the depth of 3D structure from two images. A scene in world coordinates can be transformed to camera coordinates, then perspective projected to the image plane. </w:t>
      </w:r>
      <w:ins w:id="428" w:author="JAYER A FERNANDES" w:date="2022-06-14T00:08:00Z">
        <w:r w:rsidR="00602712">
          <w:rPr>
            <w:lang w:val="en-US"/>
          </w:rPr>
          <w:t xml:space="preserve">The </w:t>
        </w:r>
      </w:ins>
      <w:del w:id="429" w:author="JAYER A FERNANDES" w:date="2022-06-14T00:08:00Z">
        <w:r w:rsidRPr="004B2638" w:rsidDel="00602712">
          <w:delText xml:space="preserve">Mapping </w:delText>
        </w:r>
      </w:del>
      <w:ins w:id="430" w:author="JAYER A FERNANDES" w:date="2022-06-14T00:08:00Z">
        <w:r w:rsidR="00602712">
          <w:rPr>
            <w:lang w:val="en-US"/>
          </w:rPr>
          <w:t>m</w:t>
        </w:r>
        <w:proofErr w:type="spellStart"/>
        <w:r w:rsidR="00602712" w:rsidRPr="004B2638">
          <w:t>apping</w:t>
        </w:r>
        <w:proofErr w:type="spellEnd"/>
        <w:r w:rsidR="00602712" w:rsidRPr="004B2638">
          <w:t xml:space="preserve"> </w:t>
        </w:r>
      </w:ins>
      <w:r w:rsidRPr="004B2638">
        <w:t xml:space="preserve">between the image plane and </w:t>
      </w:r>
      <w:ins w:id="431" w:author="JAYER A FERNANDES" w:date="2022-06-14T00:08:00Z">
        <w:r w:rsidR="00602712">
          <w:rPr>
            <w:lang w:val="en-US"/>
          </w:rPr>
          <w:t xml:space="preserve">the </w:t>
        </w:r>
      </w:ins>
      <w:r w:rsidRPr="004B2638">
        <w:t>image sensor can be described as the camera's intrinsic parameters, representing the camera's internal geometry. An orthonormal orientation (</w:t>
      </w:r>
      <m:oMath>
        <m:sSub>
          <m:sSubPr>
            <m:ctrlPr>
              <w:rPr>
                <w:rFonts w:ascii="Cambria Math" w:eastAsia="Times New Roman" w:hAnsi="Cambria Math" w:cstheme="minorHAnsi"/>
                <w:i/>
                <w:spacing w:val="0"/>
                <w:lang w:val="en-US" w:eastAsia="zh-CN"/>
              </w:rPr>
            </m:ctrlPr>
          </m:sSubPr>
          <m:e>
            <m:r>
              <w:rPr>
                <w:rFonts w:ascii="Cambria Math" w:hAnsi="Cambria Math" w:cstheme="minorHAnsi"/>
              </w:rPr>
              <m:t>c</m:t>
            </m:r>
          </m:e>
          <m:sub>
            <m:r>
              <w:rPr>
                <w:rFonts w:ascii="Cambria Math" w:hAnsi="Cambria Math" w:cstheme="minorHAnsi"/>
              </w:rPr>
              <m:t>w</m:t>
            </m:r>
          </m:sub>
        </m:sSub>
      </m:oMath>
      <w:r w:rsidRPr="004B2638">
        <w:t>)/rotation (</w:t>
      </w:r>
      <m:oMath>
        <m:r>
          <w:rPr>
            <w:rFonts w:ascii="Cambria Math" w:hAnsi="Cambria Math" w:cstheme="minorHAnsi"/>
          </w:rPr>
          <m:t>R</m:t>
        </m:r>
      </m:oMath>
      <w:r w:rsidRPr="004B2638">
        <w:t xml:space="preserve">) matrix shifts a 3D point to the camera frame. However, the equations for perspective projection are non-linear. Therefore, it is </w:t>
      </w:r>
      <w:commentRangeStart w:id="432"/>
      <w:r w:rsidRPr="004B2638">
        <w:t xml:space="preserve">often </w:t>
      </w:r>
      <w:commentRangeEnd w:id="432"/>
      <w:r w:rsidR="003B5B06">
        <w:rPr>
          <w:rStyle w:val="CommentReference"/>
          <w:spacing w:val="0"/>
          <w:lang w:val="en-US" w:eastAsia="en-US"/>
        </w:rPr>
        <w:commentReference w:id="432"/>
      </w:r>
      <w:r w:rsidRPr="004B2638">
        <w:t>convenient to express both intrinsic and extrinsic matrices as linear equations through Homogeneous coordinates, as shown in (1) and (2), respectively:</w:t>
      </w:r>
    </w:p>
    <w:p w14:paraId="533BD83F" w14:textId="59610581" w:rsidR="004B2638" w:rsidRPr="004B2638" w:rsidRDefault="00326FB3" w:rsidP="007744F1">
      <w:pPr>
        <w:pStyle w:val="BodyText"/>
        <w:spacing w:line="240" w:lineRule="auto"/>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acc>
                    <m:accPr>
                      <m:chr m:val="̃"/>
                      <m:ctrlPr>
                        <w:rPr>
                          <w:rFonts w:ascii="Cambria Math" w:hAnsi="Cambria Math" w:cstheme="minorHAnsi"/>
                          <w:i/>
                        </w:rPr>
                      </m:ctrlPr>
                    </m:accPr>
                    <m:e>
                      <m:r>
                        <w:rPr>
                          <w:rFonts w:ascii="Cambria Math" w:hAnsi="Cambria Math" w:cstheme="minorHAnsi"/>
                        </w:rPr>
                        <m:t>u</m:t>
                      </m:r>
                    </m:e>
                  </m:acc>
                </m:e>
                <m:e>
                  <m:acc>
                    <m:accPr>
                      <m:chr m:val="̃"/>
                      <m:ctrlPr>
                        <w:rPr>
                          <w:rFonts w:ascii="Cambria Math" w:hAnsi="Cambria Math" w:cstheme="minorHAnsi"/>
                          <w:i/>
                        </w:rPr>
                      </m:ctrlPr>
                    </m:accPr>
                    <m:e>
                      <m:r>
                        <w:rPr>
                          <w:rFonts w:ascii="Cambria Math" w:hAnsi="Cambria Math" w:cstheme="minorHAnsi"/>
                        </w:rPr>
                        <m:t>v</m:t>
                      </m:r>
                    </m:e>
                  </m:acc>
                  <m:ctrlPr>
                    <w:rPr>
                      <w:rFonts w:ascii="Cambria Math" w:eastAsia="Cambria Math" w:hAnsi="Cambria Math" w:cs="Cambria Math"/>
                      <w:i/>
                    </w:rPr>
                  </m:ctrlPr>
                </m:e>
                <m:e>
                  <m:acc>
                    <m:accPr>
                      <m:chr m:val="̃"/>
                      <m:ctrlPr>
                        <w:rPr>
                          <w:rFonts w:ascii="Cambria Math" w:hAnsi="Cambria Math" w:cstheme="minorHAnsi"/>
                          <w:i/>
                        </w:rPr>
                      </m:ctrlPr>
                    </m:accPr>
                    <m:e>
                      <m:r>
                        <w:rPr>
                          <w:rFonts w:ascii="Cambria Math" w:hAnsi="Cambria Math" w:cstheme="minorHAnsi"/>
                        </w:rPr>
                        <m:t>w</m:t>
                      </m:r>
                      <m:ctrlPr>
                        <w:rPr>
                          <w:rFonts w:ascii="Cambria Math" w:eastAsia="Cambria Math" w:hAnsi="Cambria Math" w:cs="Cambria Math"/>
                          <w:i/>
                        </w:rPr>
                      </m:ctrlPr>
                    </m:e>
                  </m:acc>
                </m:e>
              </m:eqArr>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x</m:t>
                        </m:r>
                      </m:sub>
                    </m:sSub>
                  </m:e>
                  <m:e>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x</m:t>
                        </m:r>
                      </m:sub>
                    </m:sSub>
                  </m:e>
                  <m:e>
                    <m:r>
                      <w:rPr>
                        <w:rFonts w:ascii="Cambria Math" w:hAnsi="Cambria Math" w:cstheme="minorHAnsi"/>
                      </w:rPr>
                      <m:t>0</m:t>
                    </m:r>
                  </m:e>
                </m:mr>
                <m:mr>
                  <m:e>
                    <m:r>
                      <w:rPr>
                        <w:rFonts w:ascii="Cambria Math" w:hAnsi="Cambria Math" w:cstheme="minorHAnsi"/>
                      </w:rPr>
                      <m:t>0</m:t>
                    </m:r>
                  </m:e>
                  <m:e>
                    <m:sSub>
                      <m:sSubPr>
                        <m:ctrlPr>
                          <w:rPr>
                            <w:rFonts w:ascii="Cambria Math" w:hAnsi="Cambria Math" w:cstheme="minorHAnsi"/>
                            <w:i/>
                          </w:rPr>
                        </m:ctrlPr>
                      </m:sSubPr>
                      <m:e>
                        <m:r>
                          <w:rPr>
                            <w:rFonts w:ascii="Cambria Math" w:hAnsi="Cambria Math" w:cstheme="minorHAnsi"/>
                          </w:rPr>
                          <m:t xml:space="preserve"> f</m:t>
                        </m:r>
                      </m:e>
                      <m:sub>
                        <m:r>
                          <w:rPr>
                            <w:rFonts w:ascii="Cambria Math" w:hAnsi="Cambria Math" w:cstheme="minorHAnsi"/>
                          </w:rPr>
                          <m:t>y</m:t>
                        </m:r>
                      </m:sub>
                    </m:sSub>
                  </m:e>
                  <m:e>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 xml:space="preserve">y </m:t>
                        </m:r>
                      </m:sub>
                    </m:sSub>
                  </m:e>
                  <m:e>
                    <m:r>
                      <w:rPr>
                        <w:rFonts w:ascii="Cambria Math" w:hAnsi="Cambria Math" w:cstheme="minorHAnsi"/>
                      </w:rPr>
                      <m:t>0</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c</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c</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z</m:t>
                      </m:r>
                      <m:ctrlPr>
                        <w:rPr>
                          <w:rFonts w:ascii="Cambria Math" w:eastAsia="Cambria Math" w:hAnsi="Cambria Math" w:cs="Cambria Math"/>
                          <w:i/>
                        </w:rPr>
                      </m:ctrlPr>
                    </m:e>
                    <m:sub>
                      <m:r>
                        <w:rPr>
                          <w:rFonts w:ascii="Cambria Math" w:hAnsi="Cambria Math" w:cstheme="minorHAnsi"/>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7A1D0BB0" w14:textId="3E6ACCCD" w:rsidR="004B2638" w:rsidRPr="004B2638" w:rsidRDefault="00326FB3" w:rsidP="007744F1">
      <w:pPr>
        <w:pStyle w:val="BodyText"/>
        <w:spacing w:line="240" w:lineRule="auto"/>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c</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c</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z</m:t>
                      </m:r>
                      <m:ctrlPr>
                        <w:rPr>
                          <w:rFonts w:ascii="Cambria Math" w:eastAsia="Cambria Math" w:hAnsi="Cambria Math" w:cs="Cambria Math"/>
                          <w:i/>
                        </w:rPr>
                      </m:ctrlPr>
                    </m:e>
                    <m:sub>
                      <m:r>
                        <w:rPr>
                          <w:rFonts w:ascii="Cambria Math" w:hAnsi="Cambria Math" w:cstheme="minorHAnsi"/>
                        </w:rPr>
                        <m:t>c</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hAnsi="Cambria Math" w:cstheme="minorHAnsi"/>
            </w:rPr>
            <m:t>=</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11</m:t>
                        </m:r>
                      </m:sub>
                    </m:sSub>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13</m:t>
                        </m:r>
                      </m:sub>
                    </m:sSub>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m:t>
                        </m:r>
                      </m:sub>
                    </m:sSub>
                  </m:e>
                </m:mr>
                <m:m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21</m:t>
                        </m:r>
                      </m:sub>
                    </m:sSub>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22</m:t>
                        </m:r>
                      </m:sub>
                    </m:sSub>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23</m:t>
                        </m:r>
                      </m:sub>
                    </m:sSub>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m:t>
                        </m:r>
                      </m:sub>
                    </m:sSub>
                  </m:e>
                </m:mr>
                <m:m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31</m:t>
                        </m:r>
                      </m:sub>
                    </m:sSub>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32</m:t>
                        </m:r>
                      </m:sub>
                    </m:sSub>
                  </m:e>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33</m:t>
                        </m:r>
                      </m:sub>
                    </m:sSub>
                  </m:e>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z</m:t>
                        </m:r>
                      </m:sub>
                    </m:sSub>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e>
                    <m:r>
                      <w:rPr>
                        <w:rFonts w:ascii="Cambria Math" w:hAnsi="Cambria Math" w:cstheme="minorHAnsi"/>
                      </w:rPr>
                      <m:t>1</m:t>
                    </m:r>
                  </m:e>
                </m:mr>
              </m:m>
            </m:e>
          </m:d>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w</m:t>
                      </m:r>
                    </m:sub>
                  </m:sSub>
                </m:e>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w</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z</m:t>
                      </m:r>
                      <m:ctrlPr>
                        <w:rPr>
                          <w:rFonts w:ascii="Cambria Math" w:eastAsia="Cambria Math" w:hAnsi="Cambria Math" w:cs="Cambria Math"/>
                          <w:i/>
                        </w:rPr>
                      </m:ctrlPr>
                    </m:e>
                    <m:sub>
                      <m:r>
                        <w:rPr>
                          <w:rFonts w:ascii="Cambria Math" w:hAnsi="Cambria Math" w:cstheme="minorHAnsi"/>
                        </w:rPr>
                        <m:t>w</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22E7A439" w14:textId="01350A49" w:rsidR="004B2638" w:rsidRPr="004B2638" w:rsidRDefault="004B2638" w:rsidP="004B2638">
      <w:pPr>
        <w:pStyle w:val="BodyText"/>
        <w:ind w:firstLine="0"/>
        <w:rPr>
          <w:lang w:val="en-US"/>
        </w:rPr>
      </w:pPr>
      <w:commentRangeStart w:id="433"/>
      <w:r w:rsidRPr="004B2638">
        <w:rPr>
          <w:lang w:val="en-US"/>
        </w:rPr>
        <w:t xml:space="preserve">where </w:t>
      </w:r>
      <m:oMath>
        <m:r>
          <w:rPr>
            <w:rFonts w:ascii="Cambria Math" w:hAnsi="Cambria Math" w:cstheme="minorHAnsi"/>
          </w:rPr>
          <m:t>u,</m:t>
        </m:r>
        <m:sSub>
          <m:sSubPr>
            <m:ctrlPr>
              <w:rPr>
                <w:rFonts w:ascii="Cambria Math" w:eastAsia="Times New Roman" w:hAnsi="Cambria Math" w:cstheme="minorHAnsi"/>
                <w:i/>
                <w:spacing w:val="0"/>
                <w:lang w:val="en-US" w:eastAsia="zh-CN"/>
              </w:rPr>
            </m:ctrlPr>
          </m:sSubPr>
          <m:e>
            <m:r>
              <w:rPr>
                <w:rFonts w:ascii="Cambria Math" w:hAnsi="Cambria Math" w:cstheme="minorHAnsi"/>
              </w:rPr>
              <m:t>x</m:t>
            </m:r>
          </m:e>
          <m:sub>
            <m:r>
              <w:rPr>
                <w:rFonts w:ascii="Cambria Math" w:hAnsi="Cambria Math" w:cstheme="minorHAnsi"/>
              </w:rPr>
              <m:t>c</m:t>
            </m:r>
          </m:sub>
        </m:sSub>
        <m:r>
          <w:rPr>
            <w:rFonts w:ascii="Cambria Math" w:hAnsi="Cambria Math" w:cstheme="minorHAnsi"/>
          </w:rPr>
          <m:t>,</m:t>
        </m:r>
        <m:sSub>
          <m:sSubPr>
            <m:ctrlPr>
              <w:rPr>
                <w:rFonts w:ascii="Cambria Math" w:eastAsia="Times New Roman" w:hAnsi="Cambria Math" w:cstheme="minorHAnsi"/>
                <w:i/>
                <w:spacing w:val="0"/>
                <w:lang w:val="en-US" w:eastAsia="zh-CN"/>
              </w:rPr>
            </m:ctrlPr>
          </m:sSubPr>
          <m:e>
            <m:r>
              <w:rPr>
                <w:rFonts w:ascii="Cambria Math" w:hAnsi="Cambria Math" w:cstheme="minorHAnsi"/>
              </w:rPr>
              <m:t>x</m:t>
            </m:r>
          </m:e>
          <m:sub>
            <m:r>
              <w:rPr>
                <w:rFonts w:ascii="Cambria Math" w:hAnsi="Cambria Math" w:cstheme="minorHAnsi"/>
              </w:rPr>
              <m:t>w</m:t>
            </m:r>
          </m:sub>
        </m:sSub>
      </m:oMath>
      <w:r>
        <w:rPr>
          <w:spacing w:val="0"/>
          <w:lang w:val="en-US" w:eastAsia="zh-CN"/>
        </w:rPr>
        <w:t xml:space="preserve"> </w:t>
      </w:r>
      <w:r w:rsidRPr="004B2638">
        <w:rPr>
          <w:lang w:val="en-US"/>
        </w:rPr>
        <w:t xml:space="preserve">and </w:t>
      </w:r>
      <m:oMath>
        <m:acc>
          <m:accPr>
            <m:chr m:val="̃"/>
            <m:ctrlPr>
              <w:rPr>
                <w:rFonts w:ascii="Cambria Math" w:hAnsi="Cambria Math" w:cstheme="minorHAnsi"/>
                <w:i/>
              </w:rPr>
            </m:ctrlPr>
          </m:accPr>
          <m:e>
            <m:r>
              <w:rPr>
                <w:rFonts w:ascii="Cambria Math" w:hAnsi="Cambria Math" w:cstheme="minorHAnsi"/>
              </w:rPr>
              <m:t>u</m:t>
            </m:r>
          </m:e>
        </m:acc>
        <m:r>
          <w:rPr>
            <w:rFonts w:ascii="Cambria Math" w:hAnsi="Cambria Math" w:cstheme="minorHAnsi"/>
          </w:rPr>
          <m:t>,</m:t>
        </m:r>
        <m:acc>
          <m:accPr>
            <m:chr m:val="̃"/>
            <m:ctrlPr>
              <w:rPr>
                <w:rFonts w:ascii="Cambria Math" w:eastAsia="Times New Roman" w:hAnsi="Cambria Math" w:cstheme="minorHAnsi"/>
                <w:i/>
                <w:spacing w:val="0"/>
                <w:lang w:val="en-US" w:eastAsia="zh-CN"/>
              </w:rPr>
            </m:ctrlPr>
          </m:accPr>
          <m:e>
            <m:sSub>
              <m:sSubPr>
                <m:ctrlPr>
                  <w:rPr>
                    <w:rFonts w:ascii="Cambria Math" w:eastAsia="Times New Roman" w:hAnsi="Cambria Math" w:cstheme="minorHAnsi"/>
                    <w:i/>
                    <w:spacing w:val="0"/>
                    <w:lang w:val="en-US" w:eastAsia="zh-CN"/>
                  </w:rPr>
                </m:ctrlPr>
              </m:sSubPr>
              <m:e>
                <m:r>
                  <w:rPr>
                    <w:rFonts w:ascii="Cambria Math" w:hAnsi="Cambria Math" w:cstheme="minorHAnsi"/>
                  </w:rPr>
                  <m:t>x</m:t>
                </m:r>
              </m:e>
              <m:sub>
                <m:r>
                  <w:rPr>
                    <w:rFonts w:ascii="Cambria Math" w:hAnsi="Cambria Math" w:cstheme="minorHAnsi"/>
                  </w:rPr>
                  <m:t>c</m:t>
                </m:r>
              </m:sub>
            </m:sSub>
          </m:e>
        </m:acc>
        <m:r>
          <w:rPr>
            <w:rFonts w:ascii="Cambria Math" w:hAnsi="Cambria Math" w:cstheme="minorHAnsi"/>
          </w:rPr>
          <m:t>,</m:t>
        </m:r>
        <m:acc>
          <m:accPr>
            <m:chr m:val="̃"/>
            <m:ctrlPr>
              <w:rPr>
                <w:rFonts w:ascii="Cambria Math" w:eastAsia="Times New Roman" w:hAnsi="Cambria Math" w:cstheme="minorHAnsi"/>
                <w:i/>
                <w:spacing w:val="0"/>
                <w:lang w:val="en-US" w:eastAsia="zh-CN"/>
              </w:rPr>
            </m:ctrlPr>
          </m:accPr>
          <m:e>
            <m:sSub>
              <m:sSubPr>
                <m:ctrlPr>
                  <w:rPr>
                    <w:rFonts w:ascii="Cambria Math" w:eastAsia="Times New Roman" w:hAnsi="Cambria Math" w:cstheme="minorHAnsi"/>
                    <w:i/>
                    <w:spacing w:val="0"/>
                    <w:lang w:val="en-US" w:eastAsia="zh-CN"/>
                  </w:rPr>
                </m:ctrlPr>
              </m:sSubPr>
              <m:e>
                <m:r>
                  <w:rPr>
                    <w:rFonts w:ascii="Cambria Math" w:hAnsi="Cambria Math" w:cstheme="minorHAnsi"/>
                  </w:rPr>
                  <m:t>x</m:t>
                </m:r>
              </m:e>
              <m:sub>
                <m:r>
                  <w:rPr>
                    <w:rFonts w:ascii="Cambria Math" w:hAnsi="Cambria Math" w:cstheme="minorHAnsi"/>
                  </w:rPr>
                  <m:t>w</m:t>
                </m:r>
              </m:sub>
            </m:sSub>
          </m:e>
        </m:acc>
      </m:oMath>
      <w:r w:rsidRPr="004B2638">
        <w:rPr>
          <w:lang w:val="en-US"/>
        </w:rPr>
        <w:t xml:space="preserve"> are the object positions on the image plane, camera, world coordinate, and Homogeneous coordinates,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f</m:t>
            </m:r>
          </m:e>
          <m:sub>
            <m:r>
              <w:rPr>
                <w:rFonts w:ascii="Cambria Math" w:hAnsi="Cambria Math" w:cstheme="minorHAnsi"/>
              </w:rPr>
              <m:t>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y</m:t>
            </m:r>
          </m:sub>
        </m:sSub>
      </m:oMath>
      <w:r w:rsidRPr="004B2638">
        <w:rPr>
          <w:lang w:val="en-US"/>
        </w:rPr>
        <w:t xml:space="preserve"> are the focal lengths in pixels in the x and y directions, and principle point where the optical axis pierces the sensor,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z</m:t>
            </m:r>
          </m:sub>
        </m:sSub>
      </m:oMath>
      <w:r>
        <w:rPr>
          <w:lang w:val="en-US"/>
        </w:rPr>
        <w:t xml:space="preserve"> </w:t>
      </w:r>
      <w:r w:rsidRPr="004B2638">
        <w:rPr>
          <w:lang w:val="en-US"/>
        </w:rPr>
        <w:t xml:space="preserve">are the vector value from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c</m:t>
            </m:r>
          </m:sub>
        </m:sSub>
        <m:r>
          <w:rPr>
            <w:rFonts w:ascii="Cambria Math" w:hAnsi="Cambria Math" w:cstheme="minorHAnsi"/>
          </w:rPr>
          <m:t>=R</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w</m:t>
                </m:r>
              </m:sub>
            </m:sSub>
            <m:r>
              <w:rPr>
                <w:rFonts w:ascii="Cambria Math" w:hAnsi="Cambria Math" w:cstheme="minorHAnsi"/>
              </w:rPr>
              <m:t>-</m:t>
            </m:r>
            <m:sSub>
              <m:sSubPr>
                <m:ctrlPr>
                  <w:rPr>
                    <w:rFonts w:ascii="Cambria Math" w:eastAsia="Times New Roman" w:hAnsi="Cambria Math" w:cstheme="minorHAnsi"/>
                    <w:i/>
                    <w:spacing w:val="0"/>
                    <w:lang w:val="en-US" w:eastAsia="zh-CN"/>
                  </w:rPr>
                </m:ctrlPr>
              </m:sSubPr>
              <m:e>
                <m:r>
                  <w:rPr>
                    <w:rFonts w:ascii="Cambria Math" w:hAnsi="Cambria Math" w:cstheme="minorHAnsi"/>
                  </w:rPr>
                  <m:t>c</m:t>
                </m:r>
              </m:e>
              <m:sub>
                <m:r>
                  <w:rPr>
                    <w:rFonts w:ascii="Cambria Math" w:hAnsi="Cambria Math" w:cstheme="minorHAnsi"/>
                  </w:rPr>
                  <m:t>w</m:t>
                </m:r>
              </m:sub>
            </m:sSub>
          </m:e>
        </m:d>
        <m:r>
          <w:rPr>
            <w:rFonts w:ascii="Cambria Math" w:hAnsi="Cambria Math" w:cstheme="minorHAnsi"/>
          </w:rPr>
          <m:t>=R</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w</m:t>
            </m:r>
          </m:sub>
        </m:sSub>
        <m:r>
          <w:rPr>
            <w:rFonts w:ascii="Cambria Math" w:hAnsi="Cambria Math" w:cstheme="minorHAnsi"/>
          </w:rPr>
          <m:t>+t</m:t>
        </m:r>
      </m:oMath>
      <w:r w:rsidRPr="004B2638">
        <w:rPr>
          <w:lang w:val="en-US"/>
        </w:rPr>
        <w:t>.</w:t>
      </w:r>
      <w:commentRangeEnd w:id="433"/>
      <w:r w:rsidR="005D048F">
        <w:rPr>
          <w:rStyle w:val="CommentReference"/>
          <w:spacing w:val="0"/>
          <w:lang w:val="en-US" w:eastAsia="en-US"/>
        </w:rPr>
        <w:commentReference w:id="433"/>
      </w:r>
    </w:p>
    <w:p w14:paraId="48CDD1AA" w14:textId="5F7DB79A" w:rsidR="004B2638" w:rsidRDefault="004B2638" w:rsidP="004B2638">
      <w:pPr>
        <w:pStyle w:val="BodyText"/>
        <w:spacing w:line="240" w:lineRule="auto"/>
        <w:rPr>
          <w:lang w:val="en-US"/>
        </w:rPr>
      </w:pPr>
      <w:r w:rsidRPr="004B2638">
        <w:rPr>
          <w:lang w:val="en-US"/>
        </w:rPr>
        <w:t xml:space="preserve">Combining the above two equations, we get the full projection matrix </w:t>
      </w:r>
      <m:oMath>
        <m:r>
          <w:rPr>
            <w:rFonts w:ascii="Cambria Math" w:hAnsi="Cambria Math" w:cstheme="minorHAnsi"/>
          </w:rPr>
          <m:t>P</m:t>
        </m:r>
      </m:oMath>
      <w:r w:rsidRPr="004B2638">
        <w:rPr>
          <w:lang w:val="en-US"/>
        </w:rPr>
        <w:t xml:space="preserve"> that maps 3D points to 2D image pixels, which 'mathematical represents' the camera.</w:t>
      </w:r>
    </w:p>
    <w:p w14:paraId="02A3B357" w14:textId="2E5B9810" w:rsidR="004B2638" w:rsidRPr="004B2638" w:rsidRDefault="00326FB3" w:rsidP="004B2638">
      <w:pPr>
        <w:pStyle w:val="BodyText"/>
        <w:spacing w:line="240" w:lineRule="auto"/>
        <w:rPr>
          <w:spacing w:val="0"/>
          <w:lang w:val="en-US" w:eastAsia="zh-CN"/>
        </w:rPr>
      </w:pPr>
      <m:oMathPara>
        <m:oMath>
          <m:acc>
            <m:accPr>
              <m:chr m:val="̃"/>
              <m:ctrlPr>
                <w:rPr>
                  <w:rFonts w:ascii="Cambria Math" w:eastAsia="Times New Roman" w:hAnsi="Cambria Math" w:cstheme="minorHAnsi"/>
                  <w:i/>
                  <w:spacing w:val="0"/>
                  <w:lang w:val="en-US" w:eastAsia="zh-CN"/>
                </w:rPr>
              </m:ctrlPr>
            </m:accPr>
            <m:e>
              <m:r>
                <w:rPr>
                  <w:rFonts w:ascii="Cambria Math" w:hAnsi="Cambria Math" w:cstheme="minorHAnsi"/>
                </w:rPr>
                <m:t>U</m:t>
              </m:r>
            </m:e>
          </m:acc>
          <m:r>
            <w:rPr>
              <w:rFonts w:ascii="Cambria Math" w:hAnsi="Cambria Math" w:cstheme="minorHAnsi"/>
            </w:rPr>
            <m:t>=</m:t>
          </m:r>
          <m:sSub>
            <m:sSubPr>
              <m:ctrlPr>
                <w:rPr>
                  <w:rFonts w:ascii="Cambria Math" w:eastAsia="Times New Roman" w:hAnsi="Cambria Math" w:cstheme="minorHAnsi"/>
                  <w:i/>
                  <w:spacing w:val="0"/>
                  <w:lang w:val="en-US" w:eastAsia="zh-CN"/>
                </w:rPr>
              </m:ctrlPr>
            </m:sSubPr>
            <m:e>
              <m:r>
                <w:rPr>
                  <w:rFonts w:ascii="Cambria Math" w:hAnsi="Cambria Math" w:cstheme="minorHAnsi"/>
                </w:rPr>
                <m:t>M</m:t>
              </m:r>
            </m:e>
            <m:sub>
              <m:r>
                <w:rPr>
                  <w:rFonts w:ascii="Cambria Math" w:hAnsi="Cambria Math" w:cstheme="minorHAnsi"/>
                </w:rPr>
                <m:t>int</m:t>
              </m:r>
            </m:sub>
          </m:sSub>
          <m:sSub>
            <m:sSubPr>
              <m:ctrlPr>
                <w:rPr>
                  <w:rFonts w:ascii="Cambria Math" w:eastAsia="Times New Roman" w:hAnsi="Cambria Math" w:cstheme="minorHAnsi"/>
                  <w:i/>
                  <w:spacing w:val="0"/>
                  <w:lang w:val="en-US" w:eastAsia="zh-CN"/>
                </w:rPr>
              </m:ctrlPr>
            </m:sSubPr>
            <m:e>
              <m:r>
                <w:rPr>
                  <w:rFonts w:ascii="Cambria Math" w:hAnsi="Cambria Math" w:cstheme="minorHAnsi"/>
                </w:rPr>
                <m:t>M</m:t>
              </m:r>
            </m:e>
            <m:sub>
              <m:r>
                <w:rPr>
                  <w:rFonts w:ascii="Cambria Math" w:hAnsi="Cambria Math" w:cstheme="minorHAnsi"/>
                </w:rPr>
                <m:t>ext</m:t>
              </m:r>
            </m:sub>
          </m:sSub>
          <m:acc>
            <m:accPr>
              <m:chr m:val="̃"/>
              <m:ctrlPr>
                <w:rPr>
                  <w:rFonts w:ascii="Cambria Math" w:eastAsia="Times New Roman" w:hAnsi="Cambria Math" w:cstheme="minorHAnsi"/>
                  <w:i/>
                  <w:spacing w:val="0"/>
                  <w:lang w:val="en-US" w:eastAsia="zh-CN"/>
                </w:rPr>
              </m:ctrlPr>
            </m:accPr>
            <m:e>
              <m:sSub>
                <m:sSubPr>
                  <m:ctrlPr>
                    <w:rPr>
                      <w:rFonts w:ascii="Cambria Math" w:eastAsia="Times New Roman" w:hAnsi="Cambria Math" w:cstheme="minorHAnsi"/>
                      <w:i/>
                      <w:spacing w:val="0"/>
                      <w:lang w:val="en-US" w:eastAsia="zh-CN"/>
                    </w:rPr>
                  </m:ctrlPr>
                </m:sSubPr>
                <m:e>
                  <m:r>
                    <w:rPr>
                      <w:rFonts w:ascii="Cambria Math" w:hAnsi="Cambria Math" w:cstheme="minorHAnsi"/>
                    </w:rPr>
                    <m:t>X</m:t>
                  </m:r>
                </m:e>
                <m:sub>
                  <m:r>
                    <w:rPr>
                      <w:rFonts w:ascii="Cambria Math" w:hAnsi="Cambria Math" w:cstheme="minorHAnsi"/>
                    </w:rPr>
                    <m:t>w</m:t>
                  </m:r>
                </m:sub>
              </m:sSub>
            </m:e>
          </m:acc>
          <m:r>
            <w:rPr>
              <w:rFonts w:ascii="Cambria Math" w:hAnsi="Cambria Math" w:cstheme="minorHAnsi"/>
            </w:rPr>
            <m:t>=P</m:t>
          </m:r>
          <m:acc>
            <m:accPr>
              <m:chr m:val="̃"/>
              <m:ctrlPr>
                <w:rPr>
                  <w:rFonts w:ascii="Cambria Math" w:eastAsia="Times New Roman" w:hAnsi="Cambria Math" w:cstheme="minorHAnsi"/>
                  <w:i/>
                  <w:spacing w:val="0"/>
                  <w:lang w:val="en-US" w:eastAsia="zh-CN"/>
                </w:rPr>
              </m:ctrlPr>
            </m:accPr>
            <m:e>
              <m:sSub>
                <m:sSubPr>
                  <m:ctrlPr>
                    <w:rPr>
                      <w:rFonts w:ascii="Cambria Math" w:eastAsia="Times New Roman" w:hAnsi="Cambria Math" w:cstheme="minorHAnsi"/>
                      <w:i/>
                      <w:spacing w:val="0"/>
                      <w:lang w:val="en-US" w:eastAsia="zh-CN"/>
                    </w:rPr>
                  </m:ctrlPr>
                </m:sSubPr>
                <m:e>
                  <m:r>
                    <w:rPr>
                      <w:rFonts w:ascii="Cambria Math" w:hAnsi="Cambria Math" w:cstheme="minorHAnsi"/>
                    </w:rPr>
                    <m:t>X</m:t>
                  </m:r>
                </m:e>
                <m:sub>
                  <m:r>
                    <w:rPr>
                      <w:rFonts w:ascii="Cambria Math" w:hAnsi="Cambria Math" w:cstheme="minorHAnsi"/>
                    </w:rPr>
                    <m:t>w</m:t>
                  </m:r>
                </m:sub>
              </m:sSub>
            </m:e>
          </m:acc>
        </m:oMath>
      </m:oMathPara>
    </w:p>
    <w:p w14:paraId="62D69C65" w14:textId="22025ADC" w:rsidR="004B2638" w:rsidRPr="004B2638" w:rsidRDefault="004B2638" w:rsidP="004B2638">
      <w:pPr>
        <w:pStyle w:val="BodyText"/>
        <w:rPr>
          <w:lang w:val="en-US"/>
        </w:rPr>
      </w:pPr>
      <w:r w:rsidRPr="004B2638">
        <w:rPr>
          <w:rFonts w:hint="eastAsia"/>
          <w:lang w:val="en-US"/>
        </w:rPr>
        <w:t xml:space="preserve">The 3x4 projection matrix </w:t>
      </w:r>
      <m:oMath>
        <m:r>
          <w:rPr>
            <w:rFonts w:ascii="Cambria Math" w:hAnsi="Cambria Math" w:cstheme="minorHAnsi"/>
          </w:rPr>
          <m:t>P</m:t>
        </m:r>
      </m:oMath>
      <w:r w:rsidRPr="004B2638">
        <w:rPr>
          <w:rFonts w:hint="eastAsia"/>
          <w:lang w:val="en-US"/>
        </w:rPr>
        <w:t xml:space="preserve"> requires the knowledge of intrinsic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f</m:t>
            </m:r>
          </m:e>
          <m:sub>
            <m:r>
              <w:rPr>
                <w:rFonts w:ascii="Cambria Math" w:hAnsi="Cambria Math" w:cstheme="minorHAnsi"/>
              </w:rPr>
              <m:t>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x</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y</m:t>
            </m:r>
          </m:sub>
        </m:sSub>
      </m:oMath>
      <w:r w:rsidRPr="004B2638">
        <w:rPr>
          <w:rFonts w:hint="eastAsia"/>
          <w:lang w:val="en-US"/>
        </w:rPr>
        <w:t>) and extrinsic (</w:t>
      </w:r>
      <m:oMath>
        <m:sSub>
          <m:sSubPr>
            <m:ctrlPr>
              <w:rPr>
                <w:rFonts w:ascii="Cambria Math" w:eastAsia="Times New Roman" w:hAnsi="Cambria Math" w:cstheme="minorHAnsi"/>
                <w:i/>
                <w:spacing w:val="0"/>
                <w:lang w:val="en-US" w:eastAsia="zh-CN"/>
              </w:rPr>
            </m:ctrlPr>
          </m:sSubPr>
          <m:e>
            <m:r>
              <w:rPr>
                <w:rFonts w:ascii="Cambria Math" w:hAnsi="Cambria Math" w:cstheme="minorHAnsi"/>
              </w:rPr>
              <m:t>c</m:t>
            </m:r>
          </m:e>
          <m:sub>
            <m:r>
              <w:rPr>
                <w:rFonts w:ascii="Cambria Math" w:hAnsi="Cambria Math" w:cstheme="minorHAnsi"/>
              </w:rPr>
              <m:t>w</m:t>
            </m:r>
          </m:sub>
        </m:sSub>
        <m:r>
          <w:rPr>
            <w:rFonts w:ascii="Cambria Math" w:hAnsi="Cambria Math" w:cstheme="minorHAnsi"/>
          </w:rPr>
          <m:t>,R</m:t>
        </m:r>
      </m:oMath>
      <w:r w:rsidRPr="004B2638">
        <w:rPr>
          <w:rFonts w:hint="eastAsia"/>
          <w:lang w:val="en-US"/>
        </w:rPr>
        <w:t xml:space="preserve">) parameters of the cameras being used. A one-time calibration procedure is needed to solve </w:t>
      </w:r>
      <m:oMath>
        <m:r>
          <w:rPr>
            <w:rFonts w:ascii="Cambria Math" w:hAnsi="Cambria Math" w:cstheme="minorHAnsi"/>
          </w:rPr>
          <m:t>P</m:t>
        </m:r>
      </m:oMath>
      <w:r w:rsidRPr="004B2638">
        <w:rPr>
          <w:rFonts w:hint="eastAsia"/>
          <w:lang w:val="en-US"/>
        </w:rPr>
        <w:t>. The calibration code captures an image of an object with</w:t>
      </w:r>
      <w:r w:rsidRPr="004B2638">
        <w:rPr>
          <w:lang w:val="en-US"/>
        </w:rPr>
        <w:t xml:space="preserve"> known geometry (</w:t>
      </w:r>
      <w:proofErr w:type="gramStart"/>
      <w:r w:rsidR="00F61D90" w:rsidRPr="004B2638">
        <w:rPr>
          <w:lang w:val="en-US"/>
        </w:rPr>
        <w:t>e.g.</w:t>
      </w:r>
      <w:proofErr w:type="gramEnd"/>
      <w:r w:rsidRPr="004B2638">
        <w:rPr>
          <w:lang w:val="en-US"/>
        </w:rPr>
        <w:t xml:space="preserve"> chessboard), then identifies the correspondence between 3D scene points and the captured image. Each pair of </w:t>
      </w:r>
      <w:commentRangeStart w:id="434"/>
      <w:r w:rsidRPr="004B2638">
        <w:rPr>
          <w:lang w:val="en-US"/>
        </w:rPr>
        <w:t>correspondence</w:t>
      </w:r>
      <w:commentRangeEnd w:id="434"/>
      <w:r w:rsidR="005D048F">
        <w:rPr>
          <w:rStyle w:val="CommentReference"/>
          <w:spacing w:val="0"/>
          <w:lang w:val="en-US" w:eastAsia="en-US"/>
        </w:rPr>
        <w:commentReference w:id="434"/>
      </w:r>
      <w:r w:rsidRPr="004B2638">
        <w:rPr>
          <w:lang w:val="en-US"/>
        </w:rPr>
        <w:t xml:space="preserve"> provide 2 independent linear equations. Since there are 11 unknowns in </w:t>
      </w:r>
      <m:oMath>
        <m:r>
          <w:rPr>
            <w:rFonts w:ascii="Cambria Math" w:hAnsi="Cambria Math" w:cstheme="minorHAnsi"/>
          </w:rPr>
          <m:t>P</m:t>
        </m:r>
      </m:oMath>
      <w:r w:rsidRPr="004B2638">
        <w:rPr>
          <w:lang w:val="en-US"/>
        </w:rPr>
        <w:t xml:space="preserve">, at least 6 pairs are mandatory. In the last, from </w:t>
      </w:r>
      <m:oMath>
        <m:r>
          <w:rPr>
            <w:rFonts w:ascii="Cambria Math" w:hAnsi="Cambria Math" w:cstheme="minorHAnsi"/>
          </w:rPr>
          <m:t>P</m:t>
        </m:r>
      </m:oMath>
      <w:r w:rsidRPr="004B2638">
        <w:rPr>
          <w:lang w:val="en-US"/>
        </w:rPr>
        <w:t xml:space="preserve">, we can solve for </w:t>
      </w:r>
      <m:oMath>
        <m:sSub>
          <m:sSubPr>
            <m:ctrlPr>
              <w:rPr>
                <w:rFonts w:ascii="Cambria Math" w:eastAsia="Times New Roman" w:hAnsi="Cambria Math" w:cstheme="minorHAnsi"/>
                <w:i/>
                <w:spacing w:val="0"/>
                <w:lang w:val="en-US" w:eastAsia="zh-CN"/>
              </w:rPr>
            </m:ctrlPr>
          </m:sSubPr>
          <m:e>
            <m:r>
              <w:rPr>
                <w:rFonts w:ascii="Cambria Math" w:hAnsi="Cambria Math" w:cstheme="minorHAnsi"/>
              </w:rPr>
              <m:t>M</m:t>
            </m:r>
          </m:e>
          <m:sub>
            <m:r>
              <w:rPr>
                <w:rFonts w:ascii="Cambria Math" w:hAnsi="Cambria Math" w:cstheme="minorHAnsi"/>
              </w:rPr>
              <m:t>int</m:t>
            </m:r>
          </m:sub>
        </m:sSub>
      </m:oMath>
      <w:r w:rsidR="00F61D90">
        <w:rPr>
          <w:spacing w:val="0"/>
          <w:lang w:val="en-US" w:eastAsia="zh-CN"/>
        </w:rPr>
        <w:t xml:space="preserve"> </w:t>
      </w:r>
      <w:r w:rsidRPr="004B2638">
        <w:rPr>
          <w:lang w:val="en-US"/>
        </w:rPr>
        <w:t xml:space="preserve">and </w:t>
      </w:r>
      <m:oMath>
        <m:sSub>
          <m:sSubPr>
            <m:ctrlPr>
              <w:rPr>
                <w:rFonts w:ascii="Cambria Math" w:eastAsia="Times New Roman" w:hAnsi="Cambria Math" w:cstheme="minorHAnsi"/>
                <w:i/>
                <w:spacing w:val="0"/>
                <w:lang w:val="en-US" w:eastAsia="zh-CN"/>
              </w:rPr>
            </m:ctrlPr>
          </m:sSubPr>
          <m:e>
            <m:r>
              <w:rPr>
                <w:rFonts w:ascii="Cambria Math" w:hAnsi="Cambria Math" w:cstheme="minorHAnsi"/>
              </w:rPr>
              <m:t>M</m:t>
            </m:r>
          </m:e>
          <m:sub>
            <m:r>
              <w:rPr>
                <w:rFonts w:ascii="Cambria Math" w:hAnsi="Cambria Math" w:cstheme="minorHAnsi"/>
              </w:rPr>
              <m:t>ext</m:t>
            </m:r>
          </m:sub>
        </m:sSub>
      </m:oMath>
      <w:r w:rsidRPr="004B2638">
        <w:rPr>
          <w:lang w:val="en-US"/>
        </w:rPr>
        <w:t>.</w:t>
      </w:r>
    </w:p>
    <w:p w14:paraId="2E0EB904" w14:textId="4C0CA8E8" w:rsidR="00767555" w:rsidRPr="00767555" w:rsidRDefault="004B2638" w:rsidP="00F61D90">
      <w:pPr>
        <w:pStyle w:val="BodyText"/>
        <w:spacing w:line="240" w:lineRule="auto"/>
        <w:rPr>
          <w:lang w:val="en-US"/>
        </w:rPr>
      </w:pPr>
      <w:r w:rsidRPr="004B2638">
        <w:rPr>
          <w:lang w:val="en-US"/>
        </w:rPr>
        <w:t>Given a calibrated camera, projection of an image point back into the scene results in outgoing rays as shown in Figure 3(a). With a second camera, we can backward projection to find 3D scene points.</w:t>
      </w:r>
    </w:p>
    <w:p w14:paraId="6921F2EB" w14:textId="4B2B2029" w:rsidR="009303D9" w:rsidRDefault="00F61D90" w:rsidP="007744F1">
      <w:pPr>
        <w:pStyle w:val="Heading1"/>
      </w:pPr>
      <w:r>
        <w:t>Result and Discussion</w:t>
      </w:r>
    </w:p>
    <w:p w14:paraId="333501C7" w14:textId="1C320399" w:rsidR="00F61D90" w:rsidRDefault="00F61D90" w:rsidP="007744F1">
      <w:pPr>
        <w:pStyle w:val="BodyText"/>
        <w:spacing w:line="240" w:lineRule="auto"/>
        <w:rPr>
          <w:rFonts w:cstheme="minorHAnsi"/>
        </w:rPr>
      </w:pPr>
      <w:r w:rsidRPr="00B93C66">
        <w:rPr>
          <w:rFonts w:cstheme="minorHAnsi"/>
        </w:rPr>
        <w:fldChar w:fldCharType="begin"/>
      </w:r>
      <w:r w:rsidRPr="00B93C66">
        <w:rPr>
          <w:rFonts w:cstheme="minorHAnsi"/>
        </w:rPr>
        <w:instrText xml:space="preserve"> INCLUDEPICTURE "https://media.istockphoto.com/photos/abstract-black-grainy-paper-texture-background-or-backdrop-empty-picture-id1148635445?k=20&amp;m=1148635445&amp;s=612x612&amp;w=0&amp;h=9YWCutAk_zMHwkbzGrpkDZ5bOEZkX40nNagxPUNXaok=" \* MERGEFORMATINET </w:instrText>
      </w:r>
      <w:r w:rsidRPr="00B93C66">
        <w:rPr>
          <w:rFonts w:cstheme="minorHAnsi"/>
        </w:rPr>
        <w:fldChar w:fldCharType="separate"/>
      </w:r>
      <w:r w:rsidRPr="00B93C66">
        <w:rPr>
          <w:rFonts w:cstheme="minorHAnsi"/>
          <w:noProof/>
          <w:lang w:val="en-US" w:eastAsia="en-US"/>
        </w:rPr>
        <w:drawing>
          <wp:inline distT="0" distB="0" distL="0" distR="0" wp14:anchorId="613F1402" wp14:editId="089DB1D1">
            <wp:extent cx="1301248" cy="868471"/>
            <wp:effectExtent l="0" t="0" r="0" b="0"/>
            <wp:docPr id="9" name="Picture 9" descr="2,985 Solid Black Backgroun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85 Solid Black Background Stock Photos, Pictures &amp; Royalty-Free Images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6379" cy="911940"/>
                    </a:xfrm>
                    <a:prstGeom prst="rect">
                      <a:avLst/>
                    </a:prstGeom>
                    <a:noFill/>
                    <a:ln>
                      <a:noFill/>
                    </a:ln>
                  </pic:spPr>
                </pic:pic>
              </a:graphicData>
            </a:graphic>
          </wp:inline>
        </w:drawing>
      </w:r>
      <w:r w:rsidRPr="00B93C66">
        <w:rPr>
          <w:rFonts w:cstheme="minorHAnsi"/>
        </w:rPr>
        <w:fldChar w:fldCharType="end"/>
      </w:r>
      <w:r>
        <w:rPr>
          <w:rFonts w:cstheme="minorHAnsi"/>
          <w:lang w:val="en-US"/>
        </w:rPr>
        <w:t xml:space="preserve"> </w:t>
      </w:r>
      <w:r w:rsidRPr="00B93C66">
        <w:rPr>
          <w:rFonts w:cstheme="minorHAnsi"/>
        </w:rPr>
        <w:fldChar w:fldCharType="begin"/>
      </w:r>
      <w:r w:rsidRPr="00B93C66">
        <w:rPr>
          <w:rFonts w:cstheme="minorHAnsi"/>
        </w:rPr>
        <w:instrText xml:space="preserve"> INCLUDEPICTURE "https://media.istockphoto.com/photos/abstract-black-grainy-paper-texture-background-or-backdrop-empty-picture-id1148635445?k=20&amp;m=1148635445&amp;s=612x612&amp;w=0&amp;h=9YWCutAk_zMHwkbzGrpkDZ5bOEZkX40nNagxPUNXaok=" \* MERGEFORMATINET </w:instrText>
      </w:r>
      <w:r w:rsidRPr="00B93C66">
        <w:rPr>
          <w:rFonts w:cstheme="minorHAnsi"/>
        </w:rPr>
        <w:fldChar w:fldCharType="separate"/>
      </w:r>
      <w:r w:rsidRPr="00B93C66">
        <w:rPr>
          <w:rFonts w:cstheme="minorHAnsi"/>
          <w:noProof/>
          <w:lang w:val="en-US" w:eastAsia="en-US"/>
        </w:rPr>
        <w:drawing>
          <wp:inline distT="0" distB="0" distL="0" distR="0" wp14:anchorId="1958353B" wp14:editId="52C71B2C">
            <wp:extent cx="1300842" cy="868201"/>
            <wp:effectExtent l="0" t="0" r="0" b="0"/>
            <wp:docPr id="11" name="Picture 11" descr="2,985 Solid Black Background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85 Solid Black Background Stock Photos, Pictures &amp; Royalty-Free Images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954" cy="925673"/>
                    </a:xfrm>
                    <a:prstGeom prst="rect">
                      <a:avLst/>
                    </a:prstGeom>
                    <a:noFill/>
                    <a:ln>
                      <a:noFill/>
                    </a:ln>
                  </pic:spPr>
                </pic:pic>
              </a:graphicData>
            </a:graphic>
          </wp:inline>
        </w:drawing>
      </w:r>
      <w:r w:rsidRPr="00B93C66">
        <w:rPr>
          <w:rFonts w:cstheme="minorHAnsi"/>
        </w:rPr>
        <w:fldChar w:fldCharType="end"/>
      </w:r>
    </w:p>
    <w:p w14:paraId="0D50A9E7" w14:textId="77777777" w:rsidR="00F61D90" w:rsidRPr="009C6CFD" w:rsidRDefault="00F61D90" w:rsidP="00F61D90">
      <w:pPr>
        <w:spacing w:after="40"/>
        <w:rPr>
          <w:rFonts w:cstheme="minorHAnsi"/>
          <w:i/>
          <w:iCs/>
          <w:spacing w:val="-1"/>
          <w:sz w:val="14"/>
          <w:szCs w:val="14"/>
          <w:lang w:val="x-none" w:eastAsia="x-none"/>
        </w:rPr>
      </w:pPr>
      <w:r w:rsidRPr="009C6CFD">
        <w:rPr>
          <w:rFonts w:cstheme="minorHAnsi"/>
          <w:i/>
          <w:iCs/>
          <w:spacing w:val="-1"/>
          <w:sz w:val="14"/>
          <w:szCs w:val="14"/>
          <w:lang w:val="x-none" w:eastAsia="x-none"/>
        </w:rPr>
        <w:t>Figure 4. a) picture of device on body, demonstrates our definition of gait length, width, and  heights; b) Experiment setting</w:t>
      </w:r>
    </w:p>
    <w:p w14:paraId="30B8EA93" w14:textId="2F919A49" w:rsidR="009303D9" w:rsidRDefault="00F61D90" w:rsidP="007744F1">
      <w:pPr>
        <w:pStyle w:val="Heading2"/>
      </w:pPr>
      <w:r>
        <w:t>Experiment Setup</w:t>
      </w:r>
    </w:p>
    <w:p w14:paraId="08F21C40" w14:textId="77777777" w:rsidR="00F61D90" w:rsidRDefault="00F61D90" w:rsidP="00F61D90">
      <w:pPr>
        <w:pStyle w:val="BodyText"/>
      </w:pPr>
      <w:r>
        <w:t>As shown in Figure 4a, gait length and width is a vertical and horizontal distance between the point of initial contact of one foot and the point of initial contact of the opposite foot along the walking direction. Gait height is the height of the ankle during the norm flatten feet period.</w:t>
      </w:r>
    </w:p>
    <w:p w14:paraId="26027780" w14:textId="4B32784D" w:rsidR="00F61D90" w:rsidRDefault="00F61D90" w:rsidP="00F61D90">
      <w:pPr>
        <w:pStyle w:val="BodyText"/>
        <w:spacing w:line="240" w:lineRule="auto"/>
      </w:pPr>
      <w:r>
        <w:t>We measure the gait length, width, and height over 30 steps from 3 participants. First, participants are asked to walk without devices. Then each step is marked on the ground to get the parameters' ground truth. Later, participant repeats their gait pattern through the previous track with devices.</w:t>
      </w:r>
    </w:p>
    <w:p w14:paraId="7E9E2443" w14:textId="33A254F8" w:rsidR="009303D9" w:rsidRDefault="00F61D90" w:rsidP="007744F1">
      <w:pPr>
        <w:pStyle w:val="Heading2"/>
      </w:pPr>
      <w:r>
        <w:t>Result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1307"/>
        <w:gridCol w:w="1440"/>
        <w:gridCol w:w="1393"/>
      </w:tblGrid>
      <w:tr w:rsidR="00F61D90" w14:paraId="7CE5B48E" w14:textId="77777777" w:rsidTr="00313C55">
        <w:trPr>
          <w:cantSplit/>
          <w:trHeight w:val="240"/>
          <w:tblHeader/>
          <w:jc w:val="center"/>
        </w:trPr>
        <w:tc>
          <w:tcPr>
            <w:tcW w:w="720" w:type="dxa"/>
          </w:tcPr>
          <w:p w14:paraId="05FB3BB4" w14:textId="77777777" w:rsidR="00F61D90" w:rsidRDefault="00F61D90" w:rsidP="001D4685">
            <w:pPr>
              <w:rPr>
                <w:sz w:val="16"/>
                <w:szCs w:val="16"/>
              </w:rPr>
            </w:pPr>
          </w:p>
        </w:tc>
        <w:tc>
          <w:tcPr>
            <w:tcW w:w="1307" w:type="dxa"/>
            <w:vAlign w:val="center"/>
          </w:tcPr>
          <w:p w14:paraId="122E2CBA" w14:textId="7ABD20B1" w:rsidR="00F61D90" w:rsidRDefault="009517E5" w:rsidP="001D4685">
            <w:pPr>
              <w:pStyle w:val="tablecolsubhead"/>
            </w:pPr>
            <w:r>
              <w:t>Accuracy</w:t>
            </w:r>
          </w:p>
        </w:tc>
        <w:tc>
          <w:tcPr>
            <w:tcW w:w="1440" w:type="dxa"/>
            <w:vAlign w:val="center"/>
          </w:tcPr>
          <w:p w14:paraId="1076A83A" w14:textId="3626DFB8" w:rsidR="00F61D90" w:rsidRDefault="009517E5" w:rsidP="001D4685">
            <w:pPr>
              <w:pStyle w:val="tablecolsubhead"/>
            </w:pPr>
            <w:r>
              <w:t>Average error for one step</w:t>
            </w:r>
          </w:p>
        </w:tc>
        <w:tc>
          <w:tcPr>
            <w:tcW w:w="1393" w:type="dxa"/>
            <w:vAlign w:val="center"/>
          </w:tcPr>
          <w:p w14:paraId="33206594" w14:textId="6CDC4CA6" w:rsidR="00F61D90" w:rsidRDefault="009517E5" w:rsidP="001D4685">
            <w:pPr>
              <w:pStyle w:val="tablecolsubhead"/>
            </w:pPr>
            <w:r>
              <w:t>Error Rate for one step</w:t>
            </w:r>
          </w:p>
        </w:tc>
      </w:tr>
      <w:tr w:rsidR="00F61D90" w14:paraId="4067535F" w14:textId="77777777" w:rsidTr="00313C55">
        <w:trPr>
          <w:trHeight w:val="320"/>
          <w:jc w:val="center"/>
        </w:trPr>
        <w:tc>
          <w:tcPr>
            <w:tcW w:w="720" w:type="dxa"/>
            <w:vAlign w:val="center"/>
          </w:tcPr>
          <w:p w14:paraId="134CAAF8" w14:textId="5558EE17" w:rsidR="00F61D90" w:rsidRPr="00F61D90" w:rsidRDefault="009517E5" w:rsidP="001D4685">
            <w:pPr>
              <w:pStyle w:val="tablecopy"/>
            </w:pPr>
            <w:r>
              <w:t>Gait Length</w:t>
            </w:r>
          </w:p>
        </w:tc>
        <w:tc>
          <w:tcPr>
            <w:tcW w:w="1307" w:type="dxa"/>
            <w:vAlign w:val="center"/>
          </w:tcPr>
          <w:p w14:paraId="7F479779" w14:textId="4D496B85" w:rsidR="00F61D90" w:rsidRDefault="00F61D90" w:rsidP="00313C55">
            <w:pPr>
              <w:pStyle w:val="tablecolsubhead"/>
            </w:pPr>
          </w:p>
        </w:tc>
        <w:tc>
          <w:tcPr>
            <w:tcW w:w="1440" w:type="dxa"/>
            <w:vAlign w:val="center"/>
          </w:tcPr>
          <w:p w14:paraId="788B03AD" w14:textId="77777777" w:rsidR="00F61D90" w:rsidRDefault="00F61D90" w:rsidP="001D4685">
            <w:pPr>
              <w:rPr>
                <w:sz w:val="16"/>
                <w:szCs w:val="16"/>
              </w:rPr>
            </w:pPr>
          </w:p>
        </w:tc>
        <w:tc>
          <w:tcPr>
            <w:tcW w:w="1393" w:type="dxa"/>
            <w:vAlign w:val="center"/>
          </w:tcPr>
          <w:p w14:paraId="0818F478" w14:textId="77777777" w:rsidR="00F61D90" w:rsidRDefault="00F61D90" w:rsidP="001D4685">
            <w:pPr>
              <w:rPr>
                <w:sz w:val="16"/>
                <w:szCs w:val="16"/>
              </w:rPr>
            </w:pPr>
          </w:p>
        </w:tc>
      </w:tr>
      <w:tr w:rsidR="00F61D90" w14:paraId="0A9412D5" w14:textId="77777777" w:rsidTr="00313C55">
        <w:trPr>
          <w:trHeight w:val="320"/>
          <w:jc w:val="center"/>
        </w:trPr>
        <w:tc>
          <w:tcPr>
            <w:tcW w:w="720" w:type="dxa"/>
            <w:vAlign w:val="center"/>
          </w:tcPr>
          <w:p w14:paraId="09B44D61" w14:textId="3BF06928" w:rsidR="00F61D90" w:rsidRDefault="009517E5" w:rsidP="001D4685">
            <w:pPr>
              <w:pStyle w:val="tablecopy"/>
            </w:pPr>
            <w:r>
              <w:t>Gait Width</w:t>
            </w:r>
          </w:p>
        </w:tc>
        <w:tc>
          <w:tcPr>
            <w:tcW w:w="1307" w:type="dxa"/>
            <w:vAlign w:val="center"/>
          </w:tcPr>
          <w:p w14:paraId="65093C9B" w14:textId="77777777" w:rsidR="00F61D90" w:rsidRDefault="00F61D90" w:rsidP="00313C55">
            <w:pPr>
              <w:pStyle w:val="tablecolsubhead"/>
            </w:pPr>
          </w:p>
        </w:tc>
        <w:tc>
          <w:tcPr>
            <w:tcW w:w="1440" w:type="dxa"/>
            <w:vAlign w:val="center"/>
          </w:tcPr>
          <w:p w14:paraId="2E66F341" w14:textId="77777777" w:rsidR="00F61D90" w:rsidRDefault="00F61D90" w:rsidP="001D4685">
            <w:pPr>
              <w:rPr>
                <w:sz w:val="16"/>
                <w:szCs w:val="16"/>
              </w:rPr>
            </w:pPr>
          </w:p>
        </w:tc>
        <w:tc>
          <w:tcPr>
            <w:tcW w:w="1393" w:type="dxa"/>
            <w:vAlign w:val="center"/>
          </w:tcPr>
          <w:p w14:paraId="3E8EE280" w14:textId="77777777" w:rsidR="00F61D90" w:rsidRDefault="00F61D90" w:rsidP="001D4685">
            <w:pPr>
              <w:rPr>
                <w:sz w:val="16"/>
                <w:szCs w:val="16"/>
              </w:rPr>
            </w:pPr>
          </w:p>
        </w:tc>
      </w:tr>
      <w:tr w:rsidR="009517E5" w14:paraId="00090B84" w14:textId="77777777" w:rsidTr="00313C55">
        <w:trPr>
          <w:trHeight w:val="320"/>
          <w:jc w:val="center"/>
        </w:trPr>
        <w:tc>
          <w:tcPr>
            <w:tcW w:w="720" w:type="dxa"/>
            <w:vAlign w:val="center"/>
          </w:tcPr>
          <w:p w14:paraId="00C1E355" w14:textId="5321CCE0" w:rsidR="009517E5" w:rsidRDefault="009517E5" w:rsidP="001D4685">
            <w:pPr>
              <w:pStyle w:val="tablecopy"/>
            </w:pPr>
            <w:r>
              <w:t>Gait Heights</w:t>
            </w:r>
          </w:p>
        </w:tc>
        <w:tc>
          <w:tcPr>
            <w:tcW w:w="1307" w:type="dxa"/>
            <w:vAlign w:val="center"/>
          </w:tcPr>
          <w:p w14:paraId="293AD24D" w14:textId="77777777" w:rsidR="009517E5" w:rsidRDefault="009517E5" w:rsidP="00313C55">
            <w:pPr>
              <w:pStyle w:val="tablecolsubhead"/>
            </w:pPr>
          </w:p>
        </w:tc>
        <w:tc>
          <w:tcPr>
            <w:tcW w:w="1440" w:type="dxa"/>
            <w:vAlign w:val="center"/>
          </w:tcPr>
          <w:p w14:paraId="50A2A412" w14:textId="77777777" w:rsidR="009517E5" w:rsidRDefault="009517E5" w:rsidP="001D4685">
            <w:pPr>
              <w:rPr>
                <w:sz w:val="16"/>
                <w:szCs w:val="16"/>
              </w:rPr>
            </w:pPr>
          </w:p>
        </w:tc>
        <w:tc>
          <w:tcPr>
            <w:tcW w:w="1393" w:type="dxa"/>
            <w:vAlign w:val="center"/>
          </w:tcPr>
          <w:p w14:paraId="0A7D328D" w14:textId="77777777" w:rsidR="009517E5" w:rsidRDefault="009517E5" w:rsidP="001D4685">
            <w:pPr>
              <w:rPr>
                <w:sz w:val="16"/>
                <w:szCs w:val="16"/>
              </w:rPr>
            </w:pPr>
          </w:p>
        </w:tc>
      </w:tr>
    </w:tbl>
    <w:p w14:paraId="4647FCF4" w14:textId="52C00504" w:rsidR="00F61D90" w:rsidRDefault="00F61D90" w:rsidP="00F61D90">
      <w:pPr>
        <w:pStyle w:val="bulletlist"/>
        <w:numPr>
          <w:ilvl w:val="0"/>
          <w:numId w:val="0"/>
        </w:numPr>
        <w:spacing w:line="240" w:lineRule="auto"/>
        <w:ind w:left="288"/>
      </w:pPr>
    </w:p>
    <w:p w14:paraId="13E224FD" w14:textId="36ED4D4E" w:rsidR="009303D9" w:rsidRPr="009517E5" w:rsidRDefault="009517E5" w:rsidP="00F61D90">
      <w:pPr>
        <w:pStyle w:val="bulletlist"/>
        <w:numPr>
          <w:ilvl w:val="0"/>
          <w:numId w:val="0"/>
        </w:numPr>
        <w:spacing w:line="240" w:lineRule="auto"/>
        <w:rPr>
          <w:lang w:val="en-US"/>
        </w:rPr>
      </w:pPr>
      <w:r>
        <w:rPr>
          <w:lang w:val="en-US"/>
        </w:rPr>
        <w:tab/>
        <w:t>Discussion about the result</w:t>
      </w:r>
      <w:r w:rsidR="00A70AD8">
        <w:rPr>
          <w:lang w:val="en-US"/>
        </w:rPr>
        <w:t>.</w:t>
      </w:r>
      <w:r w:rsidR="00E03022">
        <w:rPr>
          <w:lang w:val="en-US"/>
        </w:rPr>
        <w:t xml:space="preserve"> XXX</w:t>
      </w:r>
    </w:p>
    <w:p w14:paraId="1BEEC7A5" w14:textId="75A279B2" w:rsidR="009303D9" w:rsidRPr="005B520E" w:rsidRDefault="009303D9" w:rsidP="00F61D90">
      <w:pPr>
        <w:pStyle w:val="bulletlist"/>
        <w:numPr>
          <w:ilvl w:val="0"/>
          <w:numId w:val="0"/>
        </w:numPr>
        <w:spacing w:line="240" w:lineRule="auto"/>
      </w:pPr>
    </w:p>
    <w:p w14:paraId="326DD531" w14:textId="5B79D67A" w:rsidR="009303D9" w:rsidRPr="004A1994" w:rsidRDefault="006C36CF" w:rsidP="007744F1">
      <w:pPr>
        <w:pStyle w:val="Heading2"/>
        <w:rPr>
          <w:strike/>
          <w:rPrChange w:id="435" w:author="JAYER A FERNANDES" w:date="2022-06-14T00:05:00Z">
            <w:rPr/>
          </w:rPrChange>
        </w:rPr>
      </w:pPr>
      <w:commentRangeStart w:id="436"/>
      <w:r w:rsidRPr="004A1994">
        <w:rPr>
          <w:strike/>
          <w:rPrChange w:id="437" w:author="JAYER A FERNANDES" w:date="2022-06-14T00:05:00Z">
            <w:rPr/>
          </w:rPrChange>
        </w:rPr>
        <w:t>Privacy Protection</w:t>
      </w:r>
      <w:commentRangeEnd w:id="436"/>
      <w:r w:rsidR="00865767" w:rsidRPr="004A1994">
        <w:rPr>
          <w:rStyle w:val="CommentReference"/>
          <w:i w:val="0"/>
          <w:iCs w:val="0"/>
          <w:strike/>
          <w:noProof w:val="0"/>
          <w:rPrChange w:id="438" w:author="JAYER A FERNANDES" w:date="2022-06-14T00:05:00Z">
            <w:rPr>
              <w:rStyle w:val="CommentReference"/>
              <w:i w:val="0"/>
              <w:iCs w:val="0"/>
              <w:noProof w:val="0"/>
            </w:rPr>
          </w:rPrChange>
        </w:rPr>
        <w:commentReference w:id="436"/>
      </w:r>
    </w:p>
    <w:p w14:paraId="1BC934BD" w14:textId="7F9E01C7" w:rsidR="00BC2C09" w:rsidRPr="004A1994" w:rsidRDefault="006C36CF" w:rsidP="004F1433">
      <w:pPr>
        <w:pStyle w:val="BodyText"/>
        <w:spacing w:line="240" w:lineRule="auto"/>
        <w:rPr>
          <w:strike/>
          <w:rPrChange w:id="439" w:author="JAYER A FERNANDES" w:date="2022-06-14T00:05:00Z">
            <w:rPr/>
          </w:rPrChange>
        </w:rPr>
      </w:pPr>
      <w:r w:rsidRPr="004A1994">
        <w:rPr>
          <w:strike/>
          <w:rPrChange w:id="440" w:author="JAYER A FERNANDES" w:date="2022-06-14T00:05:00Z">
            <w:rPr/>
          </w:rPrChange>
        </w:rPr>
        <w:t>1. Infrared image indoor (low infrared light source) blur; 2. Outdoor (Loss detail, poor visual effect, missing color information); 3. The expected places is in hospital, public place, so privacy is not critical.</w:t>
      </w:r>
    </w:p>
    <w:p w14:paraId="38F01A74" w14:textId="39500645" w:rsidR="009303D9" w:rsidRDefault="006C36CF" w:rsidP="007744F1">
      <w:pPr>
        <w:pStyle w:val="Heading1"/>
        <w:spacing w:before="120"/>
      </w:pPr>
      <w:r>
        <w:t>Conclusion</w:t>
      </w:r>
    </w:p>
    <w:p w14:paraId="786813B2" w14:textId="490DA11A" w:rsidR="0080791D" w:rsidRDefault="00D31B53" w:rsidP="00D31B53">
      <w:pPr>
        <w:pStyle w:val="BodyText"/>
        <w:spacing w:line="240" w:lineRule="auto"/>
      </w:pPr>
      <w:r>
        <w:rPr>
          <w:lang w:val="en-US"/>
        </w:rPr>
        <w:t>XXX</w:t>
      </w:r>
      <w:r w:rsidR="009303D9" w:rsidRPr="005B520E">
        <w:t xml:space="preserve"> </w:t>
      </w:r>
    </w:p>
    <w:p w14:paraId="2AEA3248" w14:textId="77777777" w:rsidR="00E03022" w:rsidRPr="005B520E" w:rsidRDefault="00E03022" w:rsidP="00D31B53">
      <w:pPr>
        <w:pStyle w:val="BodyText"/>
        <w:spacing w:line="240" w:lineRule="auto"/>
      </w:pPr>
    </w:p>
    <w:p w14:paraId="4BC8957A" w14:textId="77777777" w:rsidR="0080791D" w:rsidRDefault="0080791D" w:rsidP="007744F1">
      <w:pPr>
        <w:pStyle w:val="Heading5"/>
      </w:pPr>
      <w:r w:rsidRPr="005B520E">
        <w:t>Acknowledgment</w:t>
      </w:r>
      <w:r>
        <w:t xml:space="preserve"> </w:t>
      </w:r>
      <w:r>
        <w:rPr>
          <w:i/>
          <w:iCs/>
        </w:rPr>
        <w:t>(</w:t>
      </w:r>
      <w:r w:rsidRPr="00651A08">
        <w:rPr>
          <w:i/>
          <w:iCs/>
          <w:smallCaps w:val="0"/>
        </w:rPr>
        <w:t>Heading 5</w:t>
      </w:r>
      <w:r>
        <w:rPr>
          <w:i/>
          <w:iCs/>
        </w:rPr>
        <w:t>)</w:t>
      </w:r>
    </w:p>
    <w:p w14:paraId="691B4AA6" w14:textId="142B9C81" w:rsidR="0080791D" w:rsidRPr="008D7C7F" w:rsidRDefault="007D6DA5" w:rsidP="007744F1">
      <w:pPr>
        <w:pStyle w:val="BodyText"/>
        <w:spacing w:line="240" w:lineRule="auto"/>
        <w:rPr>
          <w:lang w:val="en-US"/>
        </w:rPr>
      </w:pPr>
      <w:r w:rsidRPr="007D6DA5">
        <w:rPr>
          <w:lang w:val="en-US"/>
        </w:rPr>
        <w:t xml:space="preserve">This work </w:t>
      </w:r>
      <w:ins w:id="441" w:author="Hongrui Jiang" w:date="2022-06-11T19:52:00Z">
        <w:r w:rsidR="00E008AB">
          <w:rPr>
            <w:lang w:val="en-US"/>
          </w:rPr>
          <w:t>was mainly sup</w:t>
        </w:r>
      </w:ins>
      <w:ins w:id="442" w:author="Hongrui Jiang" w:date="2022-06-11T19:53:00Z">
        <w:r w:rsidR="00E008AB">
          <w:rPr>
            <w:lang w:val="en-US"/>
          </w:rPr>
          <w:t xml:space="preserve">ported </w:t>
        </w:r>
      </w:ins>
      <w:del w:id="443" w:author="Hongrui Jiang" w:date="2022-06-11T19:52:00Z">
        <w:r w:rsidRPr="007D6DA5" w:rsidDel="00E008AB">
          <w:rPr>
            <w:lang w:val="en-US"/>
          </w:rPr>
          <w:delText xml:space="preserve">is sponsored </w:delText>
        </w:r>
      </w:del>
      <w:r w:rsidRPr="007D6DA5">
        <w:rPr>
          <w:lang w:val="en-US"/>
        </w:rPr>
        <w:t xml:space="preserve">by </w:t>
      </w:r>
      <w:del w:id="444" w:author="Hongrui Jiang" w:date="2022-06-11T19:53:00Z">
        <w:r w:rsidRPr="007D6DA5" w:rsidDel="00E008AB">
          <w:rPr>
            <w:lang w:val="en-US"/>
          </w:rPr>
          <w:delText xml:space="preserve">Professor </w:delText>
        </w:r>
      </w:del>
      <w:r w:rsidRPr="007D6DA5">
        <w:rPr>
          <w:lang w:val="en-US"/>
        </w:rPr>
        <w:t>Hongrui Jiang's Lynn H. Matthias Professorship.</w:t>
      </w:r>
      <w:ins w:id="445" w:author="Hongrui Jiang" w:date="2022-06-11T19:53:00Z">
        <w:r w:rsidR="00E008AB">
          <w:rPr>
            <w:lang w:val="en-US"/>
          </w:rPr>
          <w:t xml:space="preserve"> The computer vision algorithm utilized in this work </w:t>
        </w:r>
      </w:ins>
      <w:ins w:id="446" w:author="Hongrui Jiang" w:date="2022-06-11T19:54:00Z">
        <w:r w:rsidR="00E008AB">
          <w:rPr>
            <w:lang w:val="en-US"/>
          </w:rPr>
          <w:t xml:space="preserve">was separately developed under </w:t>
        </w:r>
      </w:ins>
      <w:ins w:id="447" w:author="Hongrui Jiang" w:date="2022-06-11T19:56:00Z">
        <w:r w:rsidR="00E008AB">
          <w:rPr>
            <w:lang w:val="en-US"/>
          </w:rPr>
          <w:t>a grant</w:t>
        </w:r>
      </w:ins>
      <w:ins w:id="448" w:author="Hongrui Jiang" w:date="2022-06-11T19:54:00Z">
        <w:r w:rsidR="00E008AB">
          <w:rPr>
            <w:lang w:val="en-US"/>
          </w:rPr>
          <w:t xml:space="preserve"> </w:t>
        </w:r>
      </w:ins>
      <w:ins w:id="449" w:author="Hongrui Jiang" w:date="2022-06-11T19:55:00Z">
        <w:r w:rsidR="00E008AB" w:rsidRPr="00E008AB">
          <w:rPr>
            <w:lang w:val="en-US"/>
          </w:rPr>
          <w:t xml:space="preserve">by the National Institute of Biomedical Imaging and Bioengineering of the U.S. National Institutes of Health </w:t>
        </w:r>
      </w:ins>
      <w:ins w:id="450" w:author="Hongrui Jiang" w:date="2022-06-11T19:56:00Z">
        <w:r w:rsidR="00E008AB">
          <w:rPr>
            <w:lang w:val="en-US"/>
          </w:rPr>
          <w:t>(</w:t>
        </w:r>
      </w:ins>
      <w:ins w:id="451" w:author="Hongrui Jiang" w:date="2022-06-11T19:55:00Z">
        <w:r w:rsidR="00E008AB" w:rsidRPr="00E008AB">
          <w:rPr>
            <w:lang w:val="en-US"/>
          </w:rPr>
          <w:t>award number R01EB019460</w:t>
        </w:r>
      </w:ins>
      <w:ins w:id="452" w:author="Hongrui Jiang" w:date="2022-06-11T19:56:00Z">
        <w:r w:rsidR="00865767">
          <w:rPr>
            <w:lang w:val="en-US"/>
          </w:rPr>
          <w:t>)</w:t>
        </w:r>
      </w:ins>
      <w:ins w:id="453" w:author="Hongrui Jiang" w:date="2022-06-11T19:55:00Z">
        <w:r w:rsidR="00E008AB" w:rsidRPr="00E008AB">
          <w:rPr>
            <w:lang w:val="en-US"/>
          </w:rPr>
          <w:t>.</w:t>
        </w:r>
      </w:ins>
      <w:ins w:id="454" w:author="Hongrui Jiang" w:date="2022-06-11T20:07:00Z">
        <w:r w:rsidR="009515B5">
          <w:rPr>
            <w:lang w:val="en-US"/>
          </w:rPr>
          <w:t xml:space="preserve"> The authors thank Dr. H. Liu for</w:t>
        </w:r>
      </w:ins>
      <w:ins w:id="455" w:author="Hongrui Jiang" w:date="2022-06-11T20:09:00Z">
        <w:r w:rsidR="009515B5">
          <w:rPr>
            <w:lang w:val="en-US"/>
          </w:rPr>
          <w:t xml:space="preserve"> </w:t>
        </w:r>
      </w:ins>
      <w:ins w:id="456" w:author="Hongrui Jiang" w:date="2022-06-11T20:08:00Z">
        <w:r w:rsidR="009515B5">
          <w:rPr>
            <w:lang w:val="en-US"/>
          </w:rPr>
          <w:t xml:space="preserve">technical </w:t>
        </w:r>
      </w:ins>
      <w:ins w:id="457" w:author="Hongrui Jiang" w:date="2022-06-11T20:07:00Z">
        <w:r w:rsidR="009515B5">
          <w:rPr>
            <w:lang w:val="en-US"/>
          </w:rPr>
          <w:t>discussion</w:t>
        </w:r>
      </w:ins>
      <w:ins w:id="458" w:author="Hongrui Jiang" w:date="2022-06-11T20:09:00Z">
        <w:r w:rsidR="009515B5">
          <w:rPr>
            <w:lang w:val="en-US"/>
          </w:rPr>
          <w:t>s.</w:t>
        </w:r>
      </w:ins>
    </w:p>
    <w:p w14:paraId="30364536" w14:textId="2D2E740F" w:rsidR="003A55C6" w:rsidRPr="005B520E" w:rsidRDefault="00920B9E" w:rsidP="007744F1">
      <w:pPr>
        <w:pStyle w:val="Heading5"/>
      </w:pPr>
      <w:r>
        <w:br w:type="page"/>
      </w:r>
      <w:r w:rsidR="003A55C6" w:rsidRPr="005B520E">
        <w:lastRenderedPageBreak/>
        <w:t>References</w:t>
      </w:r>
      <w:r w:rsidR="007D6DA5">
        <w:t xml:space="preserve"> (11 Citations)</w:t>
      </w:r>
    </w:p>
    <w:p w14:paraId="2D09E5E9" w14:textId="77777777" w:rsidR="009303D9" w:rsidRDefault="009303D9" w:rsidP="007744F1">
      <w:pPr>
        <w:pStyle w:val="references"/>
        <w:spacing w:line="240" w:lineRule="auto"/>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FC5E572" w14:textId="77777777" w:rsidR="009303D9" w:rsidRDefault="009303D9" w:rsidP="007744F1">
      <w:pPr>
        <w:pStyle w:val="references"/>
        <w:spacing w:line="240" w:lineRule="auto"/>
        <w:ind w:left="354" w:hanging="354"/>
      </w:pPr>
      <w:r>
        <w:t>J. Clerk Maxwell, A Treatise on Electricity and Magnetism, 3rd ed., vol. 2. Oxford: Clarendon, 1892, pp.68–73.</w:t>
      </w:r>
    </w:p>
    <w:p w14:paraId="16004366" w14:textId="77777777" w:rsidR="009303D9" w:rsidRDefault="009303D9" w:rsidP="007744F1">
      <w:pPr>
        <w:pStyle w:val="references"/>
        <w:spacing w:line="240" w:lineRule="auto"/>
        <w:ind w:left="354" w:hanging="354"/>
      </w:pPr>
      <w:r>
        <w:t>I. S. Jacobs and C. P. Bean, “Fine particles, thin films and exchange anisotropy,” in Magnetism, vol. III, G. T. Rado and H. Suhl, Eds. New York: Academic, 1963, pp. 271–350.</w:t>
      </w:r>
    </w:p>
    <w:p w14:paraId="232652A2" w14:textId="77777777" w:rsidR="009303D9" w:rsidRDefault="009303D9" w:rsidP="007744F1">
      <w:pPr>
        <w:pStyle w:val="references"/>
        <w:spacing w:line="240" w:lineRule="auto"/>
        <w:ind w:left="354" w:hanging="354"/>
      </w:pPr>
      <w:r>
        <w:t>K. Elissa, “Title of paper if known,” unpublished.</w:t>
      </w:r>
    </w:p>
    <w:p w14:paraId="103CDBA2" w14:textId="77777777" w:rsidR="009303D9" w:rsidRDefault="009303D9" w:rsidP="007744F1">
      <w:pPr>
        <w:pStyle w:val="references"/>
        <w:spacing w:line="240" w:lineRule="auto"/>
        <w:ind w:left="354" w:hanging="354"/>
      </w:pPr>
      <w:r>
        <w:t>R. Nicole, “Title of paper with only first word capitalized,” J. Name Stand. Abbrev., in press.</w:t>
      </w:r>
    </w:p>
    <w:p w14:paraId="09C293F9" w14:textId="77777777" w:rsidR="009303D9" w:rsidRDefault="009303D9" w:rsidP="007744F1">
      <w:pPr>
        <w:pStyle w:val="references"/>
        <w:spacing w:line="240" w:lineRule="auto"/>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EF7CC85" w14:textId="070CDA37" w:rsidR="003D6B8C" w:rsidRDefault="009303D9" w:rsidP="00C331AE">
      <w:pPr>
        <w:pStyle w:val="references"/>
        <w:spacing w:line="240" w:lineRule="auto"/>
        <w:ind w:left="354" w:hanging="354"/>
      </w:pPr>
      <w:r>
        <w:t>M. Young, The Technical Writer</w:t>
      </w:r>
      <w:r w:rsidR="00E7596C">
        <w:t>’</w:t>
      </w:r>
      <w:r>
        <w:t>s Handbook. Mill Valle</w:t>
      </w:r>
      <w:r w:rsidR="003D6B8C">
        <w:t>y, CA: University Science, 1989.</w:t>
      </w:r>
    </w:p>
    <w:p w14:paraId="396A9BBB" w14:textId="77777777" w:rsidR="000B0940" w:rsidRDefault="000B0940" w:rsidP="00F30413">
      <w:pPr>
        <w:pStyle w:val="references"/>
        <w:numPr>
          <w:ilvl w:val="0"/>
          <w:numId w:val="0"/>
        </w:numPr>
        <w:spacing w:line="240" w:lineRule="auto"/>
        <w:rPr>
          <w:sz w:val="2"/>
          <w:szCs w:val="2"/>
        </w:rPr>
        <w:sectPr w:rsidR="000B0940" w:rsidSect="000B0940">
          <w:type w:val="continuous"/>
          <w:pgSz w:w="11909" w:h="16834" w:code="9"/>
          <w:pgMar w:top="1440" w:right="1008" w:bottom="1440" w:left="1008" w:header="720" w:footer="720" w:gutter="0"/>
          <w:cols w:num="2" w:space="360"/>
          <w:docGrid w:linePitch="360"/>
        </w:sectPr>
      </w:pPr>
    </w:p>
    <w:p w14:paraId="76D40708" w14:textId="7CD2AE03" w:rsidR="009303D9" w:rsidRPr="007F7B41" w:rsidRDefault="009303D9" w:rsidP="00F30413">
      <w:pPr>
        <w:pStyle w:val="references"/>
        <w:numPr>
          <w:ilvl w:val="0"/>
          <w:numId w:val="0"/>
        </w:numPr>
        <w:spacing w:line="240" w:lineRule="auto"/>
        <w:rPr>
          <w:sz w:val="2"/>
          <w:szCs w:val="2"/>
        </w:rPr>
      </w:pPr>
    </w:p>
    <w:sectPr w:rsidR="009303D9" w:rsidRPr="007F7B41" w:rsidSect="000B0940">
      <w:type w:val="continuous"/>
      <w:pgSz w:w="11909" w:h="16834" w:code="9"/>
      <w:pgMar w:top="1440" w:right="1008" w:bottom="1440" w:left="1008"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Hongrui Jiang" w:date="2022-06-11T19:20:00Z" w:initials="HJ">
    <w:p w14:paraId="143D647F" w14:textId="77777777" w:rsidR="003B1439" w:rsidRDefault="003B1439" w:rsidP="00114914">
      <w:pPr>
        <w:pStyle w:val="CommentText"/>
        <w:jc w:val="left"/>
      </w:pPr>
      <w:r>
        <w:rPr>
          <w:rStyle w:val="CommentReference"/>
        </w:rPr>
        <w:annotationRef/>
      </w:r>
      <w:r>
        <w:t>Authors: Jiangang, Francis, Jianwei, Jayer, Barbara King, Yu Hen, Hongrui</w:t>
      </w:r>
    </w:p>
  </w:comment>
  <w:comment w:id="5" w:author="Hongrui Jiang" w:date="2022-06-11T19:21:00Z" w:initials="HJ">
    <w:p w14:paraId="4DEC4998" w14:textId="77777777" w:rsidR="003B1439" w:rsidRDefault="003B1439" w:rsidP="00650006">
      <w:pPr>
        <w:pStyle w:val="CommentText"/>
        <w:jc w:val="left"/>
      </w:pPr>
      <w:r>
        <w:rPr>
          <w:rStyle w:val="CommentReference"/>
        </w:rPr>
        <w:annotationRef/>
      </w:r>
      <w:r>
        <w:t>Jiangang's email</w:t>
      </w:r>
    </w:p>
  </w:comment>
  <w:comment w:id="64" w:author="Hongrui Jiang" w:date="2022-06-11T19:31:00Z" w:initials="HJ">
    <w:p w14:paraId="02902CB8" w14:textId="77777777" w:rsidR="000567D7" w:rsidRDefault="000567D7" w:rsidP="00555B98">
      <w:pPr>
        <w:pStyle w:val="CommentText"/>
        <w:jc w:val="left"/>
      </w:pPr>
      <w:r>
        <w:rPr>
          <w:rStyle w:val="CommentReference"/>
        </w:rPr>
        <w:annotationRef/>
      </w:r>
      <w:r>
        <w:t>For conference paper, I don’t think we need to list all the symptoms. Just stating they are related to gait is sufficient.</w:t>
      </w:r>
    </w:p>
  </w:comment>
  <w:comment w:id="65" w:author="JAYER A FERNANDES" w:date="2022-06-13T19:14:00Z" w:initials="JAF">
    <w:p w14:paraId="006DD53E" w14:textId="41DA2261" w:rsidR="004A460F" w:rsidRDefault="004A460F">
      <w:pPr>
        <w:pStyle w:val="CommentText"/>
      </w:pPr>
      <w:r>
        <w:rPr>
          <w:rStyle w:val="CommentReference"/>
        </w:rPr>
        <w:annotationRef/>
      </w:r>
      <w:r>
        <w:t>done</w:t>
      </w:r>
    </w:p>
  </w:comment>
  <w:comment w:id="96" w:author="Hongrui Jiang" w:date="2022-06-11T19:35:00Z" w:initials="HJ">
    <w:p w14:paraId="5D688952" w14:textId="77777777" w:rsidR="000567D7" w:rsidRDefault="000567D7" w:rsidP="00FB7D99">
      <w:pPr>
        <w:pStyle w:val="CommentText"/>
        <w:jc w:val="left"/>
      </w:pPr>
      <w:r>
        <w:rPr>
          <w:rStyle w:val="CommentReference"/>
        </w:rPr>
        <w:annotationRef/>
      </w:r>
      <w:r>
        <w:t>Less compared to what?</w:t>
      </w:r>
    </w:p>
  </w:comment>
  <w:comment w:id="97" w:author="JAYER A FERNANDES" w:date="2022-06-13T19:14:00Z" w:initials="JAF">
    <w:p w14:paraId="28FA8237" w14:textId="34AD8902" w:rsidR="004A460F" w:rsidRDefault="004A460F">
      <w:pPr>
        <w:pStyle w:val="CommentText"/>
      </w:pPr>
      <w:r>
        <w:rPr>
          <w:rStyle w:val="CommentReference"/>
        </w:rPr>
        <w:annotationRef/>
      </w:r>
      <w:r>
        <w:t>removed</w:t>
      </w:r>
    </w:p>
  </w:comment>
  <w:comment w:id="110" w:author="Hongrui Jiang" w:date="2022-06-11T19:35:00Z" w:initials="HJ">
    <w:p w14:paraId="5B50145D" w14:textId="77777777" w:rsidR="000567D7" w:rsidRDefault="000567D7" w:rsidP="00724CB8">
      <w:pPr>
        <w:pStyle w:val="CommentText"/>
        <w:jc w:val="left"/>
      </w:pPr>
      <w:r>
        <w:rPr>
          <w:rStyle w:val="CommentReference"/>
        </w:rPr>
        <w:annotationRef/>
      </w:r>
      <w:r>
        <w:t>I don’t understand this sentence</w:t>
      </w:r>
    </w:p>
  </w:comment>
  <w:comment w:id="111" w:author="JAYER A FERNANDES" w:date="2022-06-13T19:14:00Z" w:initials="JAF">
    <w:p w14:paraId="5B37FDCA" w14:textId="3519B059" w:rsidR="004A460F" w:rsidRDefault="004A460F">
      <w:pPr>
        <w:pStyle w:val="CommentText"/>
      </w:pPr>
      <w:r>
        <w:rPr>
          <w:rStyle w:val="CommentReference"/>
        </w:rPr>
        <w:annotationRef/>
      </w:r>
      <w:r>
        <w:t>removed</w:t>
      </w:r>
    </w:p>
  </w:comment>
  <w:comment w:id="98" w:author="JAYER A FERNANDES" w:date="2022-06-13T15:09:00Z" w:initials="JAF">
    <w:p w14:paraId="167823CA" w14:textId="5354CD80" w:rsidR="006F1573" w:rsidRDefault="006F1573">
      <w:pPr>
        <w:pStyle w:val="CommentText"/>
      </w:pPr>
      <w:r>
        <w:rPr>
          <w:rStyle w:val="CommentReference"/>
        </w:rPr>
        <w:annotationRef/>
      </w:r>
      <w:r>
        <w:t>Dangerous claim to make as engineers and is not backed by references</w:t>
      </w:r>
    </w:p>
  </w:comment>
  <w:comment w:id="157" w:author="Hongrui Jiang" w:date="2022-06-11T19:37:00Z" w:initials="HJ">
    <w:p w14:paraId="6740F576" w14:textId="77777777" w:rsidR="006956E9" w:rsidRDefault="006956E9" w:rsidP="00F20C85">
      <w:pPr>
        <w:pStyle w:val="CommentText"/>
        <w:jc w:val="left"/>
      </w:pPr>
      <w:r>
        <w:rPr>
          <w:rStyle w:val="CommentReference"/>
        </w:rPr>
        <w:annotationRef/>
      </w:r>
      <w:r>
        <w:t>Need some connection. For example: There are few current technologies for gait monitoring.</w:t>
      </w:r>
    </w:p>
  </w:comment>
  <w:comment w:id="158" w:author="JAYER A FERNANDES" w:date="2022-06-13T19:14:00Z" w:initials="JAF">
    <w:p w14:paraId="11202887" w14:textId="16635078" w:rsidR="004A460F" w:rsidRDefault="004A460F">
      <w:pPr>
        <w:pStyle w:val="CommentText"/>
      </w:pPr>
      <w:r>
        <w:rPr>
          <w:rStyle w:val="CommentReference"/>
        </w:rPr>
        <w:annotationRef/>
      </w:r>
      <w:r>
        <w:t>done</w:t>
      </w:r>
    </w:p>
  </w:comment>
  <w:comment w:id="166" w:author="Francis Lu" w:date="2022-06-14T21:30:00Z" w:initials="FL">
    <w:p w14:paraId="4DF1C46C" w14:textId="598BB08A" w:rsidR="00D754E0" w:rsidRDefault="00D754E0">
      <w:pPr>
        <w:pStyle w:val="CommentText"/>
      </w:pPr>
      <w:r>
        <w:rPr>
          <w:rStyle w:val="CommentReference"/>
        </w:rPr>
        <w:annotationRef/>
      </w:r>
      <w:r>
        <w:t>“inconvenient” is stronger</w:t>
      </w:r>
    </w:p>
  </w:comment>
  <w:comment w:id="176" w:author="Francis Lu" w:date="2022-06-14T21:32:00Z" w:initials="FL">
    <w:p w14:paraId="574E07C3" w14:textId="10473A29" w:rsidR="00D754E0" w:rsidRDefault="00D754E0">
      <w:pPr>
        <w:pStyle w:val="CommentText"/>
      </w:pPr>
      <w:r>
        <w:rPr>
          <w:rStyle w:val="CommentReference"/>
        </w:rPr>
        <w:annotationRef/>
      </w:r>
      <w:r>
        <w:t>Not sure if there needs to be a “however” or “furthermore” at the start here. Like something to connect the two sentences to make it less clunky by just starting the sentence with “it”.</w:t>
      </w:r>
    </w:p>
  </w:comment>
  <w:comment w:id="215" w:author="Hongrui Jiang" w:date="2022-06-11T19:41:00Z" w:initials="HJ">
    <w:p w14:paraId="3713AC9D" w14:textId="77777777" w:rsidR="000E7012" w:rsidRDefault="000E7012" w:rsidP="00B51754">
      <w:pPr>
        <w:pStyle w:val="CommentText"/>
        <w:jc w:val="left"/>
      </w:pPr>
      <w:r>
        <w:rPr>
          <w:rStyle w:val="CommentReference"/>
        </w:rPr>
        <w:annotationRef/>
      </w:r>
      <w:r>
        <w:t>This statement is too weak.</w:t>
      </w:r>
    </w:p>
  </w:comment>
  <w:comment w:id="216" w:author="JAYER A FERNANDES" w:date="2022-06-13T19:14:00Z" w:initials="JAF">
    <w:p w14:paraId="7B12C4E9" w14:textId="2D0CB2E6" w:rsidR="004A460F" w:rsidRDefault="004A460F">
      <w:pPr>
        <w:pStyle w:val="CommentText"/>
      </w:pPr>
      <w:r>
        <w:rPr>
          <w:rStyle w:val="CommentReference"/>
        </w:rPr>
        <w:annotationRef/>
      </w:r>
      <w:r>
        <w:t>removed</w:t>
      </w:r>
    </w:p>
  </w:comment>
  <w:comment w:id="220" w:author="JAYER A FERNANDES" w:date="2022-06-13T17:45:00Z" w:initials="JAF">
    <w:p w14:paraId="29C7EC55" w14:textId="7D64A7AE" w:rsidR="006929C3" w:rsidRDefault="006929C3">
      <w:pPr>
        <w:pStyle w:val="CommentText"/>
      </w:pPr>
      <w:r>
        <w:rPr>
          <w:rStyle w:val="CommentReference"/>
        </w:rPr>
        <w:annotationRef/>
      </w:r>
      <w:r>
        <w:t>Is the method of gait parameter estimation (computer vision with markers) new or is the use of</w:t>
      </w:r>
      <w:r w:rsidR="0041106B">
        <w:t xml:space="preserve"> raspberry pis for gait </w:t>
      </w:r>
      <w:proofErr w:type="gramStart"/>
      <w:r w:rsidR="0041106B">
        <w:t>new.</w:t>
      </w:r>
      <w:proofErr w:type="gramEnd"/>
      <w:r w:rsidR="0041106B">
        <w:t xml:space="preserve"> Might need to clarify this a bit.</w:t>
      </w:r>
    </w:p>
  </w:comment>
  <w:comment w:id="260" w:author="Hongrui Jiang" w:date="2022-06-11T19:47:00Z" w:initials="HJ">
    <w:p w14:paraId="0D8C1AEA" w14:textId="77777777" w:rsidR="00CD7809" w:rsidRDefault="00CD7809" w:rsidP="005970A9">
      <w:pPr>
        <w:pStyle w:val="CommentText"/>
        <w:jc w:val="left"/>
      </w:pPr>
      <w:r>
        <w:rPr>
          <w:rStyle w:val="CommentReference"/>
        </w:rPr>
        <w:annotationRef/>
      </w:r>
      <w:r>
        <w:t>Need to introduce our system. The idea of ankle-worn ahs not appeared even at the end of 1st page.</w:t>
      </w:r>
    </w:p>
  </w:comment>
  <w:comment w:id="261" w:author="JAYER A FERNANDES" w:date="2022-06-13T19:14:00Z" w:initials="JAF">
    <w:p w14:paraId="76A55F3A" w14:textId="66FCF3C1" w:rsidR="004A460F" w:rsidRDefault="004A460F">
      <w:pPr>
        <w:pStyle w:val="CommentText"/>
      </w:pPr>
      <w:r>
        <w:rPr>
          <w:rStyle w:val="CommentReference"/>
        </w:rPr>
        <w:annotationRef/>
      </w:r>
      <w:r>
        <w:t>done</w:t>
      </w:r>
    </w:p>
  </w:comment>
  <w:comment w:id="268" w:author="JAYER A FERNANDES" w:date="2022-06-13T19:12:00Z" w:initials="JAF">
    <w:p w14:paraId="5A4D9E87" w14:textId="77777777" w:rsidR="004840B1" w:rsidRDefault="004840B1" w:rsidP="004840B1">
      <w:pPr>
        <w:pStyle w:val="CommentText"/>
      </w:pPr>
      <w:r>
        <w:rPr>
          <w:rStyle w:val="CommentReference"/>
        </w:rPr>
        <w:annotationRef/>
      </w:r>
      <w:r>
        <w:t>Real-life or real time?</w:t>
      </w:r>
    </w:p>
  </w:comment>
  <w:comment w:id="264" w:author="Hongrui Jiang" w:date="2022-06-11T19:43:00Z" w:initials="HJ">
    <w:p w14:paraId="7D8FB293" w14:textId="52F13AD4" w:rsidR="000E7012" w:rsidRDefault="000E7012" w:rsidP="007219CA">
      <w:pPr>
        <w:pStyle w:val="CommentText"/>
        <w:jc w:val="left"/>
      </w:pPr>
      <w:r>
        <w:rPr>
          <w:rStyle w:val="CommentReference"/>
        </w:rPr>
        <w:annotationRef/>
      </w:r>
      <w:r>
        <w:t>Cheap is not a good word. Means low quality. "</w:t>
      </w:r>
      <w:proofErr w:type="gramStart"/>
      <w:r>
        <w:t>low</w:t>
      </w:r>
      <w:proofErr w:type="gramEnd"/>
      <w:r>
        <w:t xml:space="preserve"> cost."</w:t>
      </w:r>
    </w:p>
  </w:comment>
  <w:comment w:id="272" w:author="JAYER A FERNANDES" w:date="2022-06-13T19:12:00Z" w:initials="JAF">
    <w:p w14:paraId="05735711" w14:textId="5FD57E53" w:rsidR="004A460F" w:rsidRDefault="004A460F">
      <w:pPr>
        <w:pStyle w:val="CommentText"/>
      </w:pPr>
      <w:r>
        <w:rPr>
          <w:rStyle w:val="CommentReference"/>
        </w:rPr>
        <w:annotationRef/>
      </w:r>
      <w:r>
        <w:t>Real-life or real time?</w:t>
      </w:r>
    </w:p>
  </w:comment>
  <w:comment w:id="288" w:author="JAYER A FERNANDES" w:date="2022-06-13T19:13:00Z" w:initials="JAF">
    <w:p w14:paraId="1C5C3203" w14:textId="2E0FCE21" w:rsidR="004A460F" w:rsidRDefault="004A460F">
      <w:pPr>
        <w:pStyle w:val="CommentText"/>
      </w:pPr>
      <w:r>
        <w:rPr>
          <w:rStyle w:val="CommentReference"/>
        </w:rPr>
        <w:annotationRef/>
      </w:r>
      <w:r>
        <w:t>Competitive accuracy with state of the art or with other traditional gait systems. Might need a reference.</w:t>
      </w:r>
    </w:p>
  </w:comment>
  <w:comment w:id="289" w:author="Hongrui Jiang" w:date="2022-06-11T19:48:00Z" w:initials="HJ">
    <w:p w14:paraId="354D772E" w14:textId="77777777" w:rsidR="00CD7809" w:rsidRDefault="00CD7809" w:rsidP="00DF6706">
      <w:pPr>
        <w:pStyle w:val="CommentText"/>
        <w:jc w:val="left"/>
      </w:pPr>
      <w:r>
        <w:rPr>
          <w:rStyle w:val="CommentReference"/>
        </w:rPr>
        <w:annotationRef/>
      </w:r>
      <w:r>
        <w:t xml:space="preserve">Again, this is weak statement. I don’t think traditional wearable gait monitoring has computer vision. </w:t>
      </w:r>
    </w:p>
  </w:comment>
  <w:comment w:id="308" w:author="JAYER A FERNANDES" w:date="2022-06-13T19:25:00Z" w:initials="JAF">
    <w:p w14:paraId="1333302F" w14:textId="0D1F7755" w:rsidR="00461D05" w:rsidRDefault="00461D05">
      <w:pPr>
        <w:pStyle w:val="CommentText"/>
      </w:pPr>
      <w:r>
        <w:rPr>
          <w:rStyle w:val="CommentReference"/>
        </w:rPr>
        <w:annotationRef/>
      </w:r>
      <w:r>
        <w:t>If not privacy, we should have a sentence for why IR cameras instead of standard Raspi camera</w:t>
      </w:r>
    </w:p>
  </w:comment>
  <w:comment w:id="320" w:author="Hongrui Jiang" w:date="2022-06-11T19:57:00Z" w:initials="HJ">
    <w:p w14:paraId="3C63E00F" w14:textId="77777777" w:rsidR="00865767" w:rsidRDefault="00865767" w:rsidP="00194159">
      <w:pPr>
        <w:pStyle w:val="CommentText"/>
        <w:jc w:val="left"/>
      </w:pPr>
      <w:r>
        <w:rPr>
          <w:rStyle w:val="CommentReference"/>
        </w:rPr>
        <w:annotationRef/>
      </w:r>
      <w:r>
        <w:t xml:space="preserve">Lack a paragraph describing the overall operation/approach of our system. </w:t>
      </w:r>
    </w:p>
  </w:comment>
  <w:comment w:id="322" w:author="Hongrui Jiang" w:date="2022-06-11T20:02:00Z" w:initials="HJ">
    <w:p w14:paraId="18A46B34" w14:textId="77777777" w:rsidR="002B09E8" w:rsidRDefault="002B09E8" w:rsidP="004B35E1">
      <w:pPr>
        <w:pStyle w:val="CommentText"/>
        <w:jc w:val="left"/>
      </w:pPr>
      <w:r>
        <w:rPr>
          <w:rStyle w:val="CommentReference"/>
        </w:rPr>
        <w:annotationRef/>
      </w:r>
      <w:r>
        <w:t>Maybe just use wearable device. Too big for bracelet.</w:t>
      </w:r>
    </w:p>
  </w:comment>
  <w:comment w:id="363" w:author="Hongrui Jiang" w:date="2022-06-11T19:50:00Z" w:initials="HJ">
    <w:p w14:paraId="24E0B59F" w14:textId="76B1605C" w:rsidR="00CD7809" w:rsidRDefault="00CD7809" w:rsidP="00A04A1F">
      <w:pPr>
        <w:pStyle w:val="CommentText"/>
        <w:jc w:val="left"/>
      </w:pPr>
      <w:r>
        <w:rPr>
          <w:rStyle w:val="CommentReference"/>
        </w:rPr>
        <w:annotationRef/>
      </w:r>
      <w:r>
        <w:t xml:space="preserve">Need to rewrite. IT sounds like a disadvantage with IR with so many problems. Need to put in a positive tone. </w:t>
      </w:r>
    </w:p>
  </w:comment>
  <w:comment w:id="364" w:author="JAYER A FERNANDES" w:date="2022-06-13T23:36:00Z" w:initials="JAF">
    <w:p w14:paraId="2E5B1C14" w14:textId="77777777" w:rsidR="00022C11" w:rsidRDefault="00022C11" w:rsidP="001369D9">
      <w:pPr>
        <w:pStyle w:val="CommentText"/>
        <w:jc w:val="left"/>
      </w:pPr>
      <w:r>
        <w:rPr>
          <w:rStyle w:val="CommentReference"/>
        </w:rPr>
        <w:annotationRef/>
      </w:r>
      <w:r>
        <w:t>Done (I hope)</w:t>
      </w:r>
    </w:p>
  </w:comment>
  <w:comment w:id="370" w:author="JAYER A FERNANDES" w:date="2022-06-13T23:36:00Z" w:initials="JAF">
    <w:p w14:paraId="4B749AD4" w14:textId="77777777" w:rsidR="00022C11" w:rsidRDefault="00022C11" w:rsidP="00A14FD3">
      <w:pPr>
        <w:pStyle w:val="CommentText"/>
        <w:jc w:val="left"/>
      </w:pPr>
      <w:r>
        <w:rPr>
          <w:rStyle w:val="CommentReference"/>
        </w:rPr>
        <w:annotationRef/>
      </w:r>
      <w:r>
        <w:t>I don't understand what this sentence is trying to say</w:t>
      </w:r>
    </w:p>
  </w:comment>
  <w:comment w:id="391" w:author="Francis Lu" w:date="2022-06-14T21:11:00Z" w:initials="FL">
    <w:p w14:paraId="20FF2F20" w14:textId="0067AA0B" w:rsidR="00A956B1" w:rsidRDefault="00A956B1" w:rsidP="00A956B1">
      <w:pPr>
        <w:pStyle w:val="CommentText"/>
        <w:jc w:val="both"/>
      </w:pPr>
      <w:r>
        <w:rPr>
          <w:rStyle w:val="CommentReference"/>
        </w:rPr>
        <w:annotationRef/>
      </w:r>
      <w:r>
        <w:t xml:space="preserve">I’m not sure if I’m getting what you’re saying here </w:t>
      </w:r>
      <w:proofErr w:type="gramStart"/>
      <w:r>
        <w:t>but in my opinion</w:t>
      </w:r>
      <w:proofErr w:type="gramEnd"/>
      <w:r>
        <w:t xml:space="preserve"> “which” might be a better phrasing than “and”.</w:t>
      </w:r>
    </w:p>
  </w:comment>
  <w:comment w:id="400" w:author="JAYER A FERNANDES" w:date="2022-06-14T00:04:00Z" w:initials="JAF">
    <w:p w14:paraId="01A7CD43" w14:textId="77777777" w:rsidR="004A1994" w:rsidRDefault="004A1994" w:rsidP="00151A8E">
      <w:pPr>
        <w:pStyle w:val="CommentText"/>
        <w:jc w:val="left"/>
      </w:pPr>
      <w:r>
        <w:rPr>
          <w:rStyle w:val="CommentReference"/>
        </w:rPr>
        <w:annotationRef/>
      </w:r>
      <w:r>
        <w:t>Is this an interrupt?</w:t>
      </w:r>
    </w:p>
  </w:comment>
  <w:comment w:id="406" w:author="JAYER A FERNANDES" w:date="2022-06-14T00:04:00Z" w:initials="JAF">
    <w:p w14:paraId="625FCA16" w14:textId="77777777" w:rsidR="004A1994" w:rsidRDefault="004A1994" w:rsidP="000127AF">
      <w:pPr>
        <w:pStyle w:val="CommentText"/>
        <w:jc w:val="left"/>
      </w:pPr>
      <w:r>
        <w:rPr>
          <w:rStyle w:val="CommentReference"/>
        </w:rPr>
        <w:annotationRef/>
      </w:r>
      <w:r>
        <w:t>This statement is confusing me. Talk to Jiangang to ask what is being said</w:t>
      </w:r>
    </w:p>
  </w:comment>
  <w:comment w:id="412" w:author="Francis Lu" w:date="2022-06-14T21:38:00Z" w:initials="FL">
    <w:p w14:paraId="59586FB3" w14:textId="3BF7031C" w:rsidR="004840B1" w:rsidRDefault="004840B1">
      <w:pPr>
        <w:pStyle w:val="CommentText"/>
      </w:pPr>
      <w:r>
        <w:rPr>
          <w:rStyle w:val="CommentReference"/>
        </w:rPr>
        <w:annotationRef/>
      </w:r>
      <w:r>
        <w:t xml:space="preserve">I don’t know if </w:t>
      </w:r>
      <w:r w:rsidR="00326FB3">
        <w:t>“</w:t>
      </w:r>
      <w:r>
        <w:t>deform</w:t>
      </w:r>
      <w:r w:rsidR="00326FB3">
        <w:t>”</w:t>
      </w:r>
      <w:r>
        <w:t xml:space="preserve"> is the right word here. It makes it sound like the model is breaking down as you use it. I think if you change “slightly deform” to “can be adjusted” would make the model sound more user friendly. </w:t>
      </w:r>
    </w:p>
  </w:comment>
  <w:comment w:id="415" w:author="Francis Lu" w:date="2022-06-14T21:14:00Z" w:initials="FL">
    <w:p w14:paraId="3DBAFF3E" w14:textId="6897241A" w:rsidR="003B5B06" w:rsidRDefault="003B5B06">
      <w:pPr>
        <w:pStyle w:val="CommentText"/>
      </w:pPr>
      <w:r>
        <w:rPr>
          <w:rStyle w:val="CommentReference"/>
        </w:rPr>
        <w:annotationRef/>
      </w:r>
      <w:r>
        <w:t>“obtain” is stronger</w:t>
      </w:r>
    </w:p>
  </w:comment>
  <w:comment w:id="416" w:author="Hongrui Jiang" w:date="2022-06-11T19:51:00Z" w:initials="HJ">
    <w:p w14:paraId="3CCCBD4A" w14:textId="0FD8A402" w:rsidR="00CD7809" w:rsidRDefault="00CD7809" w:rsidP="00A66CE5">
      <w:pPr>
        <w:pStyle w:val="CommentText"/>
        <w:jc w:val="left"/>
      </w:pPr>
      <w:r>
        <w:rPr>
          <w:rStyle w:val="CommentReference"/>
        </w:rPr>
        <w:annotationRef/>
      </w:r>
      <w:r>
        <w:t>Spelling different than before.</w:t>
      </w:r>
    </w:p>
  </w:comment>
  <w:comment w:id="417" w:author="JAYER A FERNANDES" w:date="2022-06-14T00:04:00Z" w:initials="JAF">
    <w:p w14:paraId="502FC0D1" w14:textId="77777777" w:rsidR="004A1994" w:rsidRDefault="004A1994" w:rsidP="00A152E5">
      <w:pPr>
        <w:pStyle w:val="CommentText"/>
        <w:jc w:val="left"/>
      </w:pPr>
      <w:r>
        <w:rPr>
          <w:rStyle w:val="CommentReference"/>
        </w:rPr>
        <w:annotationRef/>
      </w:r>
      <w:r>
        <w:t>done</w:t>
      </w:r>
    </w:p>
  </w:comment>
  <w:comment w:id="426" w:author="JAYER A FERNANDES" w:date="2022-06-14T00:07:00Z" w:initials="JAF">
    <w:p w14:paraId="2741099C" w14:textId="77777777" w:rsidR="00602712" w:rsidRDefault="00602712" w:rsidP="00EA2092">
      <w:pPr>
        <w:pStyle w:val="CommentText"/>
        <w:jc w:val="left"/>
      </w:pPr>
      <w:r>
        <w:rPr>
          <w:rStyle w:val="CommentReference"/>
        </w:rPr>
        <w:annotationRef/>
      </w:r>
      <w:r>
        <w:t>Should this be a numerical value?</w:t>
      </w:r>
    </w:p>
  </w:comment>
  <w:comment w:id="432" w:author="Francis Lu" w:date="2022-06-14T21:19:00Z" w:initials="FL">
    <w:p w14:paraId="3CA3625D" w14:textId="4FC22F48" w:rsidR="003B5B06" w:rsidRDefault="003B5B06">
      <w:pPr>
        <w:pStyle w:val="CommentText"/>
      </w:pPr>
      <w:r>
        <w:rPr>
          <w:rStyle w:val="CommentReference"/>
        </w:rPr>
        <w:annotationRef/>
      </w:r>
      <w:r w:rsidR="005D048F">
        <w:t xml:space="preserve">“more” is stronger than often </w:t>
      </w:r>
    </w:p>
  </w:comment>
  <w:comment w:id="433" w:author="Francis Lu" w:date="2022-06-14T21:20:00Z" w:initials="FL">
    <w:p w14:paraId="5F903038" w14:textId="32862CB5" w:rsidR="005D048F" w:rsidRDefault="005D048F">
      <w:pPr>
        <w:pStyle w:val="CommentText"/>
      </w:pPr>
      <w:r>
        <w:rPr>
          <w:rStyle w:val="CommentReference"/>
        </w:rPr>
        <w:annotationRef/>
      </w:r>
      <w:r>
        <w:t>Break this up into 2 sentences. This is a run-on with too many “ands”, commas, and listed sentences</w:t>
      </w:r>
    </w:p>
  </w:comment>
  <w:comment w:id="434" w:author="Francis Lu" w:date="2022-06-14T21:21:00Z" w:initials="FL">
    <w:p w14:paraId="2AB6829E" w14:textId="211BA325" w:rsidR="005D048F" w:rsidRDefault="005D048F">
      <w:pPr>
        <w:pStyle w:val="CommentText"/>
      </w:pPr>
      <w:r>
        <w:rPr>
          <w:rStyle w:val="CommentReference"/>
        </w:rPr>
        <w:annotationRef/>
      </w:r>
      <w:r>
        <w:t xml:space="preserve">Correspondence or corresponding points? </w:t>
      </w:r>
    </w:p>
  </w:comment>
  <w:comment w:id="436" w:author="Hongrui Jiang" w:date="2022-06-11T19:59:00Z" w:initials="HJ">
    <w:p w14:paraId="466055F9" w14:textId="051A7AB8" w:rsidR="00865767" w:rsidRDefault="00865767" w:rsidP="00103610">
      <w:pPr>
        <w:pStyle w:val="CommentText"/>
        <w:jc w:val="left"/>
      </w:pPr>
      <w:r>
        <w:rPr>
          <w:rStyle w:val="CommentReference"/>
        </w:rPr>
        <w:annotationRef/>
      </w:r>
      <w:r>
        <w:t xml:space="preserve">I don't think we should go that deep into discussion of privacy. It's risky. Just mention in introduction is sufficient.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D647F" w15:done="0"/>
  <w15:commentEx w15:paraId="4DEC4998" w15:done="0"/>
  <w15:commentEx w15:paraId="02902CB8" w15:done="0"/>
  <w15:commentEx w15:paraId="006DD53E" w15:paraIdParent="02902CB8" w15:done="0"/>
  <w15:commentEx w15:paraId="5D688952" w15:done="0"/>
  <w15:commentEx w15:paraId="28FA8237" w15:paraIdParent="5D688952" w15:done="0"/>
  <w15:commentEx w15:paraId="5B50145D" w15:done="0"/>
  <w15:commentEx w15:paraId="5B37FDCA" w15:paraIdParent="5B50145D" w15:done="0"/>
  <w15:commentEx w15:paraId="167823CA" w15:done="0"/>
  <w15:commentEx w15:paraId="6740F576" w15:done="0"/>
  <w15:commentEx w15:paraId="11202887" w15:paraIdParent="6740F576" w15:done="0"/>
  <w15:commentEx w15:paraId="4DF1C46C" w15:done="0"/>
  <w15:commentEx w15:paraId="574E07C3" w15:done="0"/>
  <w15:commentEx w15:paraId="3713AC9D" w15:done="0"/>
  <w15:commentEx w15:paraId="7B12C4E9" w15:paraIdParent="3713AC9D" w15:done="0"/>
  <w15:commentEx w15:paraId="29C7EC55" w15:done="0"/>
  <w15:commentEx w15:paraId="0D8C1AEA" w15:done="0"/>
  <w15:commentEx w15:paraId="76A55F3A" w15:paraIdParent="0D8C1AEA" w15:done="0"/>
  <w15:commentEx w15:paraId="5A4D9E87" w15:done="0"/>
  <w15:commentEx w15:paraId="7D8FB293" w15:done="0"/>
  <w15:commentEx w15:paraId="05735711" w15:done="0"/>
  <w15:commentEx w15:paraId="1C5C3203" w15:done="0"/>
  <w15:commentEx w15:paraId="354D772E" w15:done="0"/>
  <w15:commentEx w15:paraId="1333302F" w15:done="0"/>
  <w15:commentEx w15:paraId="3C63E00F" w15:done="0"/>
  <w15:commentEx w15:paraId="18A46B34" w15:done="0"/>
  <w15:commentEx w15:paraId="24E0B59F" w15:done="0"/>
  <w15:commentEx w15:paraId="2E5B1C14" w15:paraIdParent="24E0B59F" w15:done="0"/>
  <w15:commentEx w15:paraId="4B749AD4" w15:done="0"/>
  <w15:commentEx w15:paraId="20FF2F20" w15:done="0"/>
  <w15:commentEx w15:paraId="01A7CD43" w15:done="0"/>
  <w15:commentEx w15:paraId="625FCA16" w15:done="0"/>
  <w15:commentEx w15:paraId="59586FB3" w15:done="0"/>
  <w15:commentEx w15:paraId="3DBAFF3E" w15:done="0"/>
  <w15:commentEx w15:paraId="3CCCBD4A" w15:done="0"/>
  <w15:commentEx w15:paraId="502FC0D1" w15:paraIdParent="3CCCBD4A" w15:done="0"/>
  <w15:commentEx w15:paraId="2741099C" w15:done="0"/>
  <w15:commentEx w15:paraId="3CA3625D" w15:done="0"/>
  <w15:commentEx w15:paraId="5F903038" w15:done="0"/>
  <w15:commentEx w15:paraId="2AB6829E" w15:done="0"/>
  <w15:commentEx w15:paraId="46605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F697B" w16cex:dateUtc="2022-06-12T00:20:00Z"/>
  <w16cex:commentExtensible w16cex:durableId="264F69AA" w16cex:dateUtc="2022-06-12T00:21:00Z"/>
  <w16cex:commentExtensible w16cex:durableId="264F6C1C" w16cex:dateUtc="2022-06-12T00:31:00Z"/>
  <w16cex:commentExtensible w16cex:durableId="264F6CFA" w16cex:dateUtc="2022-06-12T00:35:00Z"/>
  <w16cex:commentExtensible w16cex:durableId="264F6D0D" w16cex:dateUtc="2022-06-12T00:35:00Z"/>
  <w16cex:commentExtensible w16cex:durableId="264F6D6B" w16cex:dateUtc="2022-06-12T00:37:00Z"/>
  <w16cex:commentExtensible w16cex:durableId="26537C65" w16cex:dateUtc="2022-06-15T02:30:00Z"/>
  <w16cex:commentExtensible w16cex:durableId="26537CE7" w16cex:dateUtc="2022-06-15T02:32:00Z"/>
  <w16cex:commentExtensible w16cex:durableId="264F6E81" w16cex:dateUtc="2022-06-12T00:41:00Z"/>
  <w16cex:commentExtensible w16cex:durableId="264F6FB4" w16cex:dateUtc="2022-06-12T00:47:00Z"/>
  <w16cex:commentExtensible w16cex:durableId="264F6ED4" w16cex:dateUtc="2022-06-12T00:43:00Z"/>
  <w16cex:commentExtensible w16cex:durableId="264F700F" w16cex:dateUtc="2022-06-12T00:48:00Z"/>
  <w16cex:commentExtensible w16cex:durableId="264F7237" w16cex:dateUtc="2022-06-12T00:57:00Z"/>
  <w16cex:commentExtensible w16cex:durableId="264F7348" w16cex:dateUtc="2022-06-12T01:02:00Z"/>
  <w16cex:commentExtensible w16cex:durableId="264F7086" w16cex:dateUtc="2022-06-12T00:50:00Z"/>
  <w16cex:commentExtensible w16cex:durableId="26524867" w16cex:dateUtc="2022-06-14T04:36:00Z"/>
  <w16cex:commentExtensible w16cex:durableId="2652487E" w16cex:dateUtc="2022-06-14T04:36:00Z"/>
  <w16cex:commentExtensible w16cex:durableId="26537803" w16cex:dateUtc="2022-06-15T02:11:00Z"/>
  <w16cex:commentExtensible w16cex:durableId="26524F00" w16cex:dateUtc="2022-06-14T05:04:00Z"/>
  <w16cex:commentExtensible w16cex:durableId="26524F1B" w16cex:dateUtc="2022-06-14T05:04:00Z"/>
  <w16cex:commentExtensible w16cex:durableId="26537E70" w16cex:dateUtc="2022-06-15T02:38:00Z"/>
  <w16cex:commentExtensible w16cex:durableId="265378AC" w16cex:dateUtc="2022-06-15T02:14:00Z"/>
  <w16cex:commentExtensible w16cex:durableId="264F70AC" w16cex:dateUtc="2022-06-12T00:51:00Z"/>
  <w16cex:commentExtensible w16cex:durableId="26524F27" w16cex:dateUtc="2022-06-14T05:04:00Z"/>
  <w16cex:commentExtensible w16cex:durableId="26524FC7" w16cex:dateUtc="2022-06-14T05:07:00Z"/>
  <w16cex:commentExtensible w16cex:durableId="265379CE" w16cex:dateUtc="2022-06-15T02:19:00Z"/>
  <w16cex:commentExtensible w16cex:durableId="26537A07" w16cex:dateUtc="2022-06-15T02:20:00Z"/>
  <w16cex:commentExtensible w16cex:durableId="26537A6D" w16cex:dateUtc="2022-06-15T02:21:00Z"/>
  <w16cex:commentExtensible w16cex:durableId="264F7296" w16cex:dateUtc="2022-06-12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D647F" w16cid:durableId="264F697B"/>
  <w16cid:commentId w16cid:paraId="4DEC4998" w16cid:durableId="264F69AA"/>
  <w16cid:commentId w16cid:paraId="02902CB8" w16cid:durableId="264F6C1C"/>
  <w16cid:commentId w16cid:paraId="006DD53E" w16cid:durableId="26523EC4"/>
  <w16cid:commentId w16cid:paraId="5D688952" w16cid:durableId="264F6CFA"/>
  <w16cid:commentId w16cid:paraId="28FA8237" w16cid:durableId="26523EC6"/>
  <w16cid:commentId w16cid:paraId="5B50145D" w16cid:durableId="264F6D0D"/>
  <w16cid:commentId w16cid:paraId="5B37FDCA" w16cid:durableId="26523EC8"/>
  <w16cid:commentId w16cid:paraId="167823CA" w16cid:durableId="26523EC9"/>
  <w16cid:commentId w16cid:paraId="6740F576" w16cid:durableId="264F6D6B"/>
  <w16cid:commentId w16cid:paraId="11202887" w16cid:durableId="26523ECB"/>
  <w16cid:commentId w16cid:paraId="4DF1C46C" w16cid:durableId="26537C65"/>
  <w16cid:commentId w16cid:paraId="574E07C3" w16cid:durableId="26537CE7"/>
  <w16cid:commentId w16cid:paraId="3713AC9D" w16cid:durableId="264F6E81"/>
  <w16cid:commentId w16cid:paraId="7B12C4E9" w16cid:durableId="26523ECD"/>
  <w16cid:commentId w16cid:paraId="29C7EC55" w16cid:durableId="26523ECE"/>
  <w16cid:commentId w16cid:paraId="0D8C1AEA" w16cid:durableId="264F6FB4"/>
  <w16cid:commentId w16cid:paraId="76A55F3A" w16cid:durableId="26523ED0"/>
  <w16cid:commentId w16cid:paraId="5A4D9E87" w16cid:durableId="26537DF3"/>
  <w16cid:commentId w16cid:paraId="7D8FB293" w16cid:durableId="264F6ED4"/>
  <w16cid:commentId w16cid:paraId="05735711" w16cid:durableId="26523ED2"/>
  <w16cid:commentId w16cid:paraId="1C5C3203" w16cid:durableId="26523ED3"/>
  <w16cid:commentId w16cid:paraId="354D772E" w16cid:durableId="264F700F"/>
  <w16cid:commentId w16cid:paraId="1333302F" w16cid:durableId="26523ED5"/>
  <w16cid:commentId w16cid:paraId="3C63E00F" w16cid:durableId="264F7237"/>
  <w16cid:commentId w16cid:paraId="18A46B34" w16cid:durableId="264F7348"/>
  <w16cid:commentId w16cid:paraId="24E0B59F" w16cid:durableId="264F7086"/>
  <w16cid:commentId w16cid:paraId="2E5B1C14" w16cid:durableId="26524867"/>
  <w16cid:commentId w16cid:paraId="4B749AD4" w16cid:durableId="2652487E"/>
  <w16cid:commentId w16cid:paraId="20FF2F20" w16cid:durableId="26537803"/>
  <w16cid:commentId w16cid:paraId="01A7CD43" w16cid:durableId="26524F00"/>
  <w16cid:commentId w16cid:paraId="625FCA16" w16cid:durableId="26524F1B"/>
  <w16cid:commentId w16cid:paraId="59586FB3" w16cid:durableId="26537E70"/>
  <w16cid:commentId w16cid:paraId="3DBAFF3E" w16cid:durableId="265378AC"/>
  <w16cid:commentId w16cid:paraId="3CCCBD4A" w16cid:durableId="264F70AC"/>
  <w16cid:commentId w16cid:paraId="502FC0D1" w16cid:durableId="26524F27"/>
  <w16cid:commentId w16cid:paraId="2741099C" w16cid:durableId="26524FC7"/>
  <w16cid:commentId w16cid:paraId="3CA3625D" w16cid:durableId="265379CE"/>
  <w16cid:commentId w16cid:paraId="5F903038" w16cid:durableId="26537A07"/>
  <w16cid:commentId w16cid:paraId="2AB6829E" w16cid:durableId="26537A6D"/>
  <w16cid:commentId w16cid:paraId="466055F9" w16cid:durableId="264F72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3C8EF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40891256">
    <w:abstractNumId w:val="14"/>
  </w:num>
  <w:num w:numId="2" w16cid:durableId="1019746368">
    <w:abstractNumId w:val="19"/>
  </w:num>
  <w:num w:numId="3" w16cid:durableId="452332922">
    <w:abstractNumId w:val="13"/>
  </w:num>
  <w:num w:numId="4" w16cid:durableId="916090054">
    <w:abstractNumId w:val="16"/>
  </w:num>
  <w:num w:numId="5" w16cid:durableId="837229316">
    <w:abstractNumId w:val="16"/>
  </w:num>
  <w:num w:numId="6" w16cid:durableId="1995719969">
    <w:abstractNumId w:val="16"/>
  </w:num>
  <w:num w:numId="7" w16cid:durableId="281301984">
    <w:abstractNumId w:val="16"/>
  </w:num>
  <w:num w:numId="8" w16cid:durableId="1730614706">
    <w:abstractNumId w:val="18"/>
  </w:num>
  <w:num w:numId="9" w16cid:durableId="496269085">
    <w:abstractNumId w:val="20"/>
  </w:num>
  <w:num w:numId="10" w16cid:durableId="371001965">
    <w:abstractNumId w:val="15"/>
  </w:num>
  <w:num w:numId="11" w16cid:durableId="1617129662">
    <w:abstractNumId w:val="12"/>
  </w:num>
  <w:num w:numId="12" w16cid:durableId="1854684040">
    <w:abstractNumId w:val="11"/>
  </w:num>
  <w:num w:numId="13" w16cid:durableId="112873279">
    <w:abstractNumId w:val="0"/>
  </w:num>
  <w:num w:numId="14" w16cid:durableId="1077824196">
    <w:abstractNumId w:val="10"/>
  </w:num>
  <w:num w:numId="15" w16cid:durableId="1407220148">
    <w:abstractNumId w:val="8"/>
  </w:num>
  <w:num w:numId="16" w16cid:durableId="422117902">
    <w:abstractNumId w:val="7"/>
  </w:num>
  <w:num w:numId="17" w16cid:durableId="1544712462">
    <w:abstractNumId w:val="6"/>
  </w:num>
  <w:num w:numId="18" w16cid:durableId="1631936963">
    <w:abstractNumId w:val="5"/>
  </w:num>
  <w:num w:numId="19" w16cid:durableId="2011174377">
    <w:abstractNumId w:val="9"/>
  </w:num>
  <w:num w:numId="20" w16cid:durableId="521015954">
    <w:abstractNumId w:val="4"/>
  </w:num>
  <w:num w:numId="21" w16cid:durableId="343434103">
    <w:abstractNumId w:val="3"/>
  </w:num>
  <w:num w:numId="22" w16cid:durableId="1691032332">
    <w:abstractNumId w:val="2"/>
  </w:num>
  <w:num w:numId="23" w16cid:durableId="1772167151">
    <w:abstractNumId w:val="1"/>
  </w:num>
  <w:num w:numId="24" w16cid:durableId="174699924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grui Jiang">
    <w15:presenceInfo w15:providerId="None" w15:userId="Hongrui Jiang"/>
  </w15:person>
  <w15:person w15:author="JAYER A FERNANDES">
    <w15:presenceInfo w15:providerId="None" w15:userId="JAYER A FERNANDES"/>
  </w15:person>
  <w15:person w15:author="Francis Lu">
    <w15:presenceInfo w15:providerId="Windows Live" w15:userId="0b3e5d1f04e612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95F"/>
    <w:rsid w:val="00022C11"/>
    <w:rsid w:val="000259C5"/>
    <w:rsid w:val="0004781E"/>
    <w:rsid w:val="000567D7"/>
    <w:rsid w:val="0009178F"/>
    <w:rsid w:val="00095779"/>
    <w:rsid w:val="000B0940"/>
    <w:rsid w:val="000C551C"/>
    <w:rsid w:val="000E7012"/>
    <w:rsid w:val="000F399A"/>
    <w:rsid w:val="000F40F9"/>
    <w:rsid w:val="000F7205"/>
    <w:rsid w:val="001038C3"/>
    <w:rsid w:val="001510CE"/>
    <w:rsid w:val="001571CF"/>
    <w:rsid w:val="001A2EFD"/>
    <w:rsid w:val="001B09B6"/>
    <w:rsid w:val="001B67DC"/>
    <w:rsid w:val="001E7C23"/>
    <w:rsid w:val="00222274"/>
    <w:rsid w:val="002254A9"/>
    <w:rsid w:val="0023523E"/>
    <w:rsid w:val="00290719"/>
    <w:rsid w:val="00293C66"/>
    <w:rsid w:val="002B09E8"/>
    <w:rsid w:val="002C2C28"/>
    <w:rsid w:val="00313C55"/>
    <w:rsid w:val="003174F0"/>
    <w:rsid w:val="00325BCA"/>
    <w:rsid w:val="00326FB3"/>
    <w:rsid w:val="00371AD9"/>
    <w:rsid w:val="003A0AC3"/>
    <w:rsid w:val="003A1109"/>
    <w:rsid w:val="003A19E2"/>
    <w:rsid w:val="003A55C6"/>
    <w:rsid w:val="003B1439"/>
    <w:rsid w:val="003B5B06"/>
    <w:rsid w:val="003D6B8C"/>
    <w:rsid w:val="003D70BD"/>
    <w:rsid w:val="00403C83"/>
    <w:rsid w:val="0041106B"/>
    <w:rsid w:val="00445E3C"/>
    <w:rsid w:val="00461D05"/>
    <w:rsid w:val="004840B1"/>
    <w:rsid w:val="0049683C"/>
    <w:rsid w:val="004A11A9"/>
    <w:rsid w:val="004A1994"/>
    <w:rsid w:val="004A460F"/>
    <w:rsid w:val="004B2638"/>
    <w:rsid w:val="004D72B5"/>
    <w:rsid w:val="004F1433"/>
    <w:rsid w:val="004F5C59"/>
    <w:rsid w:val="00546E9B"/>
    <w:rsid w:val="00551B7F"/>
    <w:rsid w:val="0057598F"/>
    <w:rsid w:val="00575BCA"/>
    <w:rsid w:val="005B0344"/>
    <w:rsid w:val="005B520E"/>
    <w:rsid w:val="005D048F"/>
    <w:rsid w:val="005E2800"/>
    <w:rsid w:val="005E4882"/>
    <w:rsid w:val="00602712"/>
    <w:rsid w:val="00613C76"/>
    <w:rsid w:val="00625335"/>
    <w:rsid w:val="00651A08"/>
    <w:rsid w:val="00670434"/>
    <w:rsid w:val="00682D1A"/>
    <w:rsid w:val="006929C3"/>
    <w:rsid w:val="006956E9"/>
    <w:rsid w:val="006A31CC"/>
    <w:rsid w:val="006B1A12"/>
    <w:rsid w:val="006C36CF"/>
    <w:rsid w:val="006F1573"/>
    <w:rsid w:val="00707FFE"/>
    <w:rsid w:val="00713CF6"/>
    <w:rsid w:val="00740EEA"/>
    <w:rsid w:val="00767555"/>
    <w:rsid w:val="007744F1"/>
    <w:rsid w:val="007938F9"/>
    <w:rsid w:val="00794804"/>
    <w:rsid w:val="007B3031"/>
    <w:rsid w:val="007B33F1"/>
    <w:rsid w:val="007B592B"/>
    <w:rsid w:val="007C0308"/>
    <w:rsid w:val="007C2FF2"/>
    <w:rsid w:val="007D6DA5"/>
    <w:rsid w:val="007E39E8"/>
    <w:rsid w:val="007F1F99"/>
    <w:rsid w:val="007F2970"/>
    <w:rsid w:val="007F768F"/>
    <w:rsid w:val="007F7B41"/>
    <w:rsid w:val="0080791D"/>
    <w:rsid w:val="00810E0C"/>
    <w:rsid w:val="0081178A"/>
    <w:rsid w:val="00865767"/>
    <w:rsid w:val="00881767"/>
    <w:rsid w:val="00897361"/>
    <w:rsid w:val="008A2C7D"/>
    <w:rsid w:val="008C4B23"/>
    <w:rsid w:val="008D3144"/>
    <w:rsid w:val="008D7C7F"/>
    <w:rsid w:val="00920B9E"/>
    <w:rsid w:val="009303D9"/>
    <w:rsid w:val="00933C64"/>
    <w:rsid w:val="009515B5"/>
    <w:rsid w:val="009517E5"/>
    <w:rsid w:val="00964294"/>
    <w:rsid w:val="00972203"/>
    <w:rsid w:val="0097674E"/>
    <w:rsid w:val="009C6CFD"/>
    <w:rsid w:val="009F257C"/>
    <w:rsid w:val="009F484B"/>
    <w:rsid w:val="00A05F8D"/>
    <w:rsid w:val="00A319C8"/>
    <w:rsid w:val="00A37E9F"/>
    <w:rsid w:val="00A56A86"/>
    <w:rsid w:val="00A57538"/>
    <w:rsid w:val="00A70AD8"/>
    <w:rsid w:val="00A956B1"/>
    <w:rsid w:val="00AC3311"/>
    <w:rsid w:val="00AC4A24"/>
    <w:rsid w:val="00AE3409"/>
    <w:rsid w:val="00B11A60"/>
    <w:rsid w:val="00B22613"/>
    <w:rsid w:val="00B41B1A"/>
    <w:rsid w:val="00B73FCF"/>
    <w:rsid w:val="00BA1025"/>
    <w:rsid w:val="00BC2C09"/>
    <w:rsid w:val="00BC3420"/>
    <w:rsid w:val="00BE613F"/>
    <w:rsid w:val="00BE7D3C"/>
    <w:rsid w:val="00BF59CC"/>
    <w:rsid w:val="00BF5FF6"/>
    <w:rsid w:val="00C0207F"/>
    <w:rsid w:val="00C145DC"/>
    <w:rsid w:val="00C16117"/>
    <w:rsid w:val="00C25F03"/>
    <w:rsid w:val="00C31481"/>
    <w:rsid w:val="00C331AE"/>
    <w:rsid w:val="00C46581"/>
    <w:rsid w:val="00C50F3C"/>
    <w:rsid w:val="00C919A4"/>
    <w:rsid w:val="00C934DC"/>
    <w:rsid w:val="00C937AC"/>
    <w:rsid w:val="00CC393F"/>
    <w:rsid w:val="00CD1FC0"/>
    <w:rsid w:val="00CD7809"/>
    <w:rsid w:val="00CE2D84"/>
    <w:rsid w:val="00CF2637"/>
    <w:rsid w:val="00CF7C20"/>
    <w:rsid w:val="00D13D90"/>
    <w:rsid w:val="00D31B53"/>
    <w:rsid w:val="00D632BE"/>
    <w:rsid w:val="00D7536F"/>
    <w:rsid w:val="00D754E0"/>
    <w:rsid w:val="00DB54B1"/>
    <w:rsid w:val="00DE30E3"/>
    <w:rsid w:val="00DF5AF2"/>
    <w:rsid w:val="00DF6FA5"/>
    <w:rsid w:val="00E008AB"/>
    <w:rsid w:val="00E03022"/>
    <w:rsid w:val="00E03260"/>
    <w:rsid w:val="00E20783"/>
    <w:rsid w:val="00E305F3"/>
    <w:rsid w:val="00E61E12"/>
    <w:rsid w:val="00E74066"/>
    <w:rsid w:val="00E75930"/>
    <w:rsid w:val="00E7596C"/>
    <w:rsid w:val="00E8626B"/>
    <w:rsid w:val="00E878F2"/>
    <w:rsid w:val="00EB5771"/>
    <w:rsid w:val="00EC0256"/>
    <w:rsid w:val="00ED0149"/>
    <w:rsid w:val="00ED1845"/>
    <w:rsid w:val="00EF3506"/>
    <w:rsid w:val="00F03103"/>
    <w:rsid w:val="00F2030C"/>
    <w:rsid w:val="00F212A1"/>
    <w:rsid w:val="00F271DE"/>
    <w:rsid w:val="00F30413"/>
    <w:rsid w:val="00F5722A"/>
    <w:rsid w:val="00F60ABB"/>
    <w:rsid w:val="00F61D90"/>
    <w:rsid w:val="00F627DA"/>
    <w:rsid w:val="00F7288F"/>
    <w:rsid w:val="00F7416B"/>
    <w:rsid w:val="00F9441B"/>
    <w:rsid w:val="00FA0F77"/>
    <w:rsid w:val="00FA4C32"/>
    <w:rsid w:val="00FC5EA4"/>
    <w:rsid w:val="00FD1D3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9803B3"/>
  <w15:docId w15:val="{B4D5E63C-EA92-4947-939A-29B8DE45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Revision">
    <w:name w:val="Revision"/>
    <w:hidden/>
    <w:uiPriority w:val="71"/>
    <w:semiHidden/>
    <w:rsid w:val="001510CE"/>
  </w:style>
  <w:style w:type="character" w:styleId="CommentReference">
    <w:name w:val="annotation reference"/>
    <w:basedOn w:val="DefaultParagraphFont"/>
    <w:semiHidden/>
    <w:unhideWhenUsed/>
    <w:rsid w:val="003B1439"/>
    <w:rPr>
      <w:sz w:val="16"/>
      <w:szCs w:val="16"/>
    </w:rPr>
  </w:style>
  <w:style w:type="paragraph" w:styleId="CommentText">
    <w:name w:val="annotation text"/>
    <w:basedOn w:val="Normal"/>
    <w:link w:val="CommentTextChar"/>
    <w:unhideWhenUsed/>
    <w:rsid w:val="003B1439"/>
  </w:style>
  <w:style w:type="character" w:customStyle="1" w:styleId="CommentTextChar">
    <w:name w:val="Comment Text Char"/>
    <w:basedOn w:val="DefaultParagraphFont"/>
    <w:link w:val="CommentText"/>
    <w:rsid w:val="003B1439"/>
  </w:style>
  <w:style w:type="paragraph" w:styleId="CommentSubject">
    <w:name w:val="annotation subject"/>
    <w:basedOn w:val="CommentText"/>
    <w:next w:val="CommentText"/>
    <w:link w:val="CommentSubjectChar"/>
    <w:semiHidden/>
    <w:unhideWhenUsed/>
    <w:rsid w:val="003B1439"/>
    <w:rPr>
      <w:b/>
      <w:bCs/>
    </w:rPr>
  </w:style>
  <w:style w:type="character" w:customStyle="1" w:styleId="CommentSubjectChar">
    <w:name w:val="Comment Subject Char"/>
    <w:basedOn w:val="CommentTextChar"/>
    <w:link w:val="CommentSubject"/>
    <w:semiHidden/>
    <w:rsid w:val="003B1439"/>
    <w:rPr>
      <w:b/>
      <w:bCs/>
    </w:rPr>
  </w:style>
  <w:style w:type="paragraph" w:styleId="BalloonText">
    <w:name w:val="Balloon Text"/>
    <w:basedOn w:val="Normal"/>
    <w:link w:val="BalloonTextChar"/>
    <w:semiHidden/>
    <w:unhideWhenUsed/>
    <w:rsid w:val="004F5C59"/>
    <w:rPr>
      <w:rFonts w:ascii="Segoe UI" w:hAnsi="Segoe UI" w:cs="Segoe UI"/>
      <w:sz w:val="18"/>
      <w:szCs w:val="18"/>
    </w:rPr>
  </w:style>
  <w:style w:type="character" w:customStyle="1" w:styleId="BalloonTextChar">
    <w:name w:val="Balloon Text Char"/>
    <w:basedOn w:val="DefaultParagraphFont"/>
    <w:link w:val="BalloonText"/>
    <w:semiHidden/>
    <w:rsid w:val="004F5C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8075">
      <w:bodyDiv w:val="1"/>
      <w:marLeft w:val="0"/>
      <w:marRight w:val="0"/>
      <w:marTop w:val="0"/>
      <w:marBottom w:val="0"/>
      <w:divBdr>
        <w:top w:val="none" w:sz="0" w:space="0" w:color="auto"/>
        <w:left w:val="none" w:sz="0" w:space="0" w:color="auto"/>
        <w:bottom w:val="none" w:sz="0" w:space="0" w:color="auto"/>
        <w:right w:val="none" w:sz="0" w:space="0" w:color="auto"/>
      </w:divBdr>
    </w:div>
    <w:div w:id="531916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6E680-A40E-4DB8-A9FB-4AF5190D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Francis Lu</cp:lastModifiedBy>
  <cp:revision>4</cp:revision>
  <dcterms:created xsi:type="dcterms:W3CDTF">2022-06-15T02:25:00Z</dcterms:created>
  <dcterms:modified xsi:type="dcterms:W3CDTF">2022-06-15T02:40:00Z</dcterms:modified>
</cp:coreProperties>
</file>